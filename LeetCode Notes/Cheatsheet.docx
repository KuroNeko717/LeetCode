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6AB" w:rsidRDefault="00F256AB" w:rsidP="00F256AB">
      <w:r w:rsidRPr="00F256AB">
        <w:t>https://leetcode.com/explore/interview/card/cheatsheets/720/resources/4725/</w:t>
      </w:r>
      <w:bookmarkStart w:id="0" w:name="_GoBack"/>
      <w:bookmarkEnd w:id="0"/>
    </w:p>
    <w:p w:rsidR="00FA4A04" w:rsidRPr="00FA4A04" w:rsidRDefault="00FA4A04" w:rsidP="00FA4A04">
      <w:pPr>
        <w:spacing w:after="120" w:line="240" w:lineRule="auto"/>
        <w:outlineLvl w:val="2"/>
        <w:rPr>
          <w:rFonts w:ascii="Segoe UI" w:eastAsia="Times New Roman" w:hAnsi="Segoe UI" w:cs="Segoe UI"/>
          <w:sz w:val="36"/>
          <w:szCs w:val="36"/>
        </w:rPr>
      </w:pPr>
      <w:r w:rsidRPr="00FA4A04">
        <w:rPr>
          <w:rFonts w:ascii="Segoe UI" w:eastAsia="Times New Roman" w:hAnsi="Segoe UI" w:cs="Segoe UI"/>
          <w:sz w:val="36"/>
          <w:szCs w:val="36"/>
        </w:rPr>
        <w:t>Time complexity (Big O) cheat sheet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noProof/>
          <w:color w:val="5A5A5A"/>
          <w:sz w:val="24"/>
          <w:szCs w:val="24"/>
        </w:rPr>
        <w:drawing>
          <wp:inline distT="0" distB="0" distL="0" distR="0">
            <wp:extent cx="4210050" cy="2884788"/>
            <wp:effectExtent l="0" t="0" r="0" b="0"/>
            <wp:docPr id="1" name="Picture 1" descr="big O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7913" cy="2924436"/>
                    </a:xfrm>
                    <a:prstGeom prst="rect">
                      <a:avLst/>
                    </a:prstGeom>
                    <a:noFill/>
                    <a:ln>
                      <a:noFill/>
                    </a:ln>
                  </pic:spPr>
                </pic:pic>
              </a:graphicData>
            </a:graphic>
          </wp:inline>
        </w:drawing>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First, let's talk about the time complexity of common operations, split by data structure/algorithm. Then, we'll talk about reasonable complexities given input sizes.</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Arrays (dynamic array/list)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r w:rsidRPr="00FA4A04">
        <w:rPr>
          <w:rFonts w:ascii="Consolas" w:eastAsia="Times New Roman" w:hAnsi="Consolas" w:cs="Courier New"/>
          <w:color w:val="C7254E"/>
          <w:sz w:val="20"/>
          <w:szCs w:val="20"/>
          <w:shd w:val="clear" w:color="auto" w:fill="F9F2F4"/>
        </w:rPr>
        <w:t xml:space="preserve">n = </w:t>
      </w:r>
      <w:proofErr w:type="spellStart"/>
      <w:proofErr w:type="gramStart"/>
      <w:r w:rsidRPr="00FA4A04">
        <w:rPr>
          <w:rFonts w:ascii="Consolas" w:eastAsia="Times New Roman" w:hAnsi="Consolas" w:cs="Courier New"/>
          <w:color w:val="C7254E"/>
          <w:sz w:val="20"/>
          <w:szCs w:val="20"/>
          <w:shd w:val="clear" w:color="auto" w:fill="F9F2F4"/>
        </w:rPr>
        <w:t>arr.length</w:t>
      </w:r>
      <w:proofErr w:type="spellEnd"/>
      <w:proofErr w:type="gramEnd"/>
      <w:r w:rsidRPr="00FA4A04">
        <w:rPr>
          <w:rFonts w:ascii="Segoe UI" w:eastAsia="Times New Roman" w:hAnsi="Segoe UI" w:cs="Segoe UI"/>
          <w:color w:val="5A5A5A"/>
          <w:sz w:val="24"/>
          <w:szCs w:val="24"/>
        </w:rPr>
        <w:t>,</w:t>
      </w:r>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at the end: </w:t>
      </w:r>
      <w:r w:rsidRPr="00FA4A04">
        <w:rPr>
          <w:rFonts w:ascii="Times New Roman" w:eastAsia="Times New Roman" w:hAnsi="Times New Roman" w:cs="Times New Roman"/>
          <w:color w:val="5A5A5A"/>
          <w:sz w:val="29"/>
          <w:szCs w:val="29"/>
          <w:bdr w:val="none" w:sz="0" w:space="0" w:color="auto" w:frame="1"/>
        </w:rPr>
        <w:t>O(1)</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(1)</w:t>
      </w:r>
      <w:r w:rsidRPr="00FA4A04">
        <w:rPr>
          <w:rFonts w:ascii="Segoe UI" w:eastAsia="Times New Roman" w:hAnsi="Segoe UI" w:cs="Segoe UI"/>
          <w:color w:val="5A5A5A"/>
          <w:sz w:val="24"/>
          <w:szCs w:val="24"/>
        </w:rPr>
        <w:t> </w:t>
      </w:r>
      <w:hyperlink r:id="rId6" w:tgtFrame="_blank" w:history="1">
        <w:r w:rsidRPr="00FA4A04">
          <w:rPr>
            <w:rFonts w:ascii="Segoe UI" w:eastAsia="Times New Roman" w:hAnsi="Segoe UI" w:cs="Segoe UI"/>
            <w:color w:val="1890FF"/>
            <w:sz w:val="24"/>
            <w:szCs w:val="24"/>
            <w:u w:val="single"/>
          </w:rPr>
          <w:t>amort</w:t>
        </w:r>
        <w:r w:rsidRPr="00FA4A04">
          <w:rPr>
            <w:rFonts w:ascii="Segoe UI" w:eastAsia="Times New Roman" w:hAnsi="Segoe UI" w:cs="Segoe UI"/>
            <w:color w:val="1890FF"/>
            <w:sz w:val="24"/>
            <w:szCs w:val="24"/>
            <w:u w:val="single"/>
          </w:rPr>
          <w:t>i</w:t>
        </w:r>
        <w:r w:rsidRPr="00FA4A04">
          <w:rPr>
            <w:rFonts w:ascii="Segoe UI" w:eastAsia="Times New Roman" w:hAnsi="Segoe UI" w:cs="Segoe UI"/>
            <w:color w:val="1890FF"/>
            <w:sz w:val="24"/>
            <w:szCs w:val="24"/>
            <w:u w:val="single"/>
          </w:rPr>
          <w:t>zed</w:t>
        </w:r>
      </w:hyperlink>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from arbitrary index: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Access or modify element at arbitrary index: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Two pointers: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k)</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KaTeX_Math" w:eastAsia="Times New Roman" w:hAnsi="KaTeX_Math" w:cs="Times New Roman"/>
          <w:i/>
          <w:iCs/>
          <w:color w:val="5A5A5A"/>
          <w:sz w:val="29"/>
          <w:szCs w:val="29"/>
        </w:rPr>
        <w:t>k</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k</w:t>
      </w:r>
      <w:r w:rsidRPr="00FA4A04">
        <w:rPr>
          <w:rFonts w:ascii="KaTeX_Math" w:eastAsia="Times New Roman" w:hAnsi="KaTeX_Math" w:cs="Times New Roman"/>
          <w:i/>
          <w:iCs/>
          <w:color w:val="5A5A5A"/>
          <w:sz w:val="29"/>
          <w:szCs w:val="29"/>
        </w:rPr>
        <w:t>k</w:t>
      </w:r>
      <w:proofErr w:type="spellEnd"/>
      <w:r w:rsidRPr="00FA4A04">
        <w:rPr>
          <w:rFonts w:ascii="Segoe UI" w:eastAsia="Times New Roman" w:hAnsi="Segoe UI" w:cs="Segoe UI"/>
          <w:color w:val="5A5A5A"/>
          <w:sz w:val="24"/>
          <w:szCs w:val="24"/>
        </w:rPr>
        <w:t> is the work done at each iteration, includes sliding window</w:t>
      </w:r>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Building a prefix sum: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Finding the sum of a subarray given a prefix sum: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26"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Strings (immutable)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r w:rsidRPr="00FA4A04">
        <w:rPr>
          <w:rFonts w:ascii="Consolas" w:eastAsia="Times New Roman" w:hAnsi="Consolas" w:cs="Courier New"/>
          <w:color w:val="C7254E"/>
          <w:sz w:val="20"/>
          <w:szCs w:val="20"/>
          <w:shd w:val="clear" w:color="auto" w:fill="F9F2F4"/>
        </w:rPr>
        <w:t xml:space="preserve">n = </w:t>
      </w:r>
      <w:proofErr w:type="spellStart"/>
      <w:proofErr w:type="gramStart"/>
      <w:r w:rsidRPr="00FA4A04">
        <w:rPr>
          <w:rFonts w:ascii="Consolas" w:eastAsia="Times New Roman" w:hAnsi="Consolas" w:cs="Courier New"/>
          <w:color w:val="C7254E"/>
          <w:sz w:val="20"/>
          <w:szCs w:val="20"/>
          <w:shd w:val="clear" w:color="auto" w:fill="F9F2F4"/>
        </w:rPr>
        <w:t>s.length</w:t>
      </w:r>
      <w:proofErr w:type="spellEnd"/>
      <w:proofErr w:type="gramEnd"/>
      <w:r w:rsidRPr="00FA4A04">
        <w:rPr>
          <w:rFonts w:ascii="Segoe UI" w:eastAsia="Times New Roman" w:hAnsi="Segoe UI" w:cs="Segoe UI"/>
          <w:color w:val="5A5A5A"/>
          <w:sz w:val="24"/>
          <w:szCs w:val="24"/>
        </w:rPr>
        <w:t>,</w:t>
      </w:r>
    </w:p>
    <w:p w:rsidR="00FA4A04" w:rsidRPr="00FA4A04" w:rsidRDefault="00FA4A04" w:rsidP="00FA4A04">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character: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Access element at arbitrary index: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Concatenation between two strings: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 m)</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m</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r w:rsidRPr="00FA4A04">
        <w:rPr>
          <w:rFonts w:ascii="Times New Roman" w:eastAsia="Times New Roman" w:hAnsi="Times New Roman" w:cs="Times New Roman"/>
          <w:color w:val="5A5A5A"/>
          <w:sz w:val="29"/>
          <w:szCs w:val="29"/>
          <w:bdr w:val="none" w:sz="0" w:space="0" w:color="auto" w:frame="1"/>
        </w:rPr>
        <w:t>m</w:t>
      </w:r>
      <w:r w:rsidRPr="00FA4A04">
        <w:rPr>
          <w:rFonts w:ascii="KaTeX_Math" w:eastAsia="Times New Roman" w:hAnsi="KaTeX_Math" w:cs="Times New Roman"/>
          <w:i/>
          <w:iCs/>
          <w:color w:val="5A5A5A"/>
          <w:sz w:val="29"/>
          <w:szCs w:val="29"/>
        </w:rPr>
        <w:t>m</w:t>
      </w:r>
      <w:r w:rsidRPr="00FA4A04">
        <w:rPr>
          <w:rFonts w:ascii="Segoe UI" w:eastAsia="Times New Roman" w:hAnsi="Segoe UI" w:cs="Segoe UI"/>
          <w:color w:val="5A5A5A"/>
          <w:sz w:val="24"/>
          <w:szCs w:val="24"/>
        </w:rPr>
        <w:t> is the length of the other string</w:t>
      </w:r>
    </w:p>
    <w:p w:rsidR="00FA4A04" w:rsidRPr="00FA4A04" w:rsidRDefault="00FA4A04" w:rsidP="00FA4A04">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Create substring: </w:t>
      </w:r>
      <w:r w:rsidRPr="00FA4A04">
        <w:rPr>
          <w:rFonts w:ascii="Times New Roman" w:eastAsia="Times New Roman" w:hAnsi="Times New Roman" w:cs="Times New Roman"/>
          <w:color w:val="5A5A5A"/>
          <w:sz w:val="29"/>
          <w:szCs w:val="29"/>
          <w:bdr w:val="none" w:sz="0" w:space="0" w:color="auto" w:frame="1"/>
        </w:rPr>
        <w:t>O(m)</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m</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r w:rsidRPr="00FA4A04">
        <w:rPr>
          <w:rFonts w:ascii="Times New Roman" w:eastAsia="Times New Roman" w:hAnsi="Times New Roman" w:cs="Times New Roman"/>
          <w:color w:val="5A5A5A"/>
          <w:sz w:val="29"/>
          <w:szCs w:val="29"/>
          <w:bdr w:val="none" w:sz="0" w:space="0" w:color="auto" w:frame="1"/>
        </w:rPr>
        <w:t>m</w:t>
      </w:r>
      <w:r w:rsidRPr="00FA4A04">
        <w:rPr>
          <w:rFonts w:ascii="KaTeX_Math" w:eastAsia="Times New Roman" w:hAnsi="KaTeX_Math" w:cs="Times New Roman"/>
          <w:i/>
          <w:iCs/>
          <w:color w:val="5A5A5A"/>
          <w:sz w:val="29"/>
          <w:szCs w:val="29"/>
        </w:rPr>
        <w:t>m</w:t>
      </w:r>
      <w:r w:rsidRPr="00FA4A04">
        <w:rPr>
          <w:rFonts w:ascii="Segoe UI" w:eastAsia="Times New Roman" w:hAnsi="Segoe UI" w:cs="Segoe UI"/>
          <w:color w:val="5A5A5A"/>
          <w:sz w:val="24"/>
          <w:szCs w:val="24"/>
        </w:rPr>
        <w:t> is the length of the substring</w:t>
      </w:r>
    </w:p>
    <w:p w:rsidR="00FA4A04" w:rsidRPr="00FA4A04" w:rsidRDefault="00FA4A04" w:rsidP="00FA4A04">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Two pointers: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k)</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KaTeX_Math" w:eastAsia="Times New Roman" w:hAnsi="KaTeX_Math" w:cs="Times New Roman"/>
          <w:i/>
          <w:iCs/>
          <w:color w:val="5A5A5A"/>
          <w:sz w:val="29"/>
          <w:szCs w:val="29"/>
        </w:rPr>
        <w:t>k</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k</w:t>
      </w:r>
      <w:r w:rsidRPr="00FA4A04">
        <w:rPr>
          <w:rFonts w:ascii="KaTeX_Math" w:eastAsia="Times New Roman" w:hAnsi="KaTeX_Math" w:cs="Times New Roman"/>
          <w:i/>
          <w:iCs/>
          <w:color w:val="5A5A5A"/>
          <w:sz w:val="29"/>
          <w:szCs w:val="29"/>
        </w:rPr>
        <w:t>k</w:t>
      </w:r>
      <w:proofErr w:type="spellEnd"/>
      <w:r w:rsidRPr="00FA4A04">
        <w:rPr>
          <w:rFonts w:ascii="Segoe UI" w:eastAsia="Times New Roman" w:hAnsi="Segoe UI" w:cs="Segoe UI"/>
          <w:color w:val="5A5A5A"/>
          <w:sz w:val="24"/>
          <w:szCs w:val="24"/>
        </w:rPr>
        <w:t> is the work done at each iteration, includes sliding window</w:t>
      </w:r>
    </w:p>
    <w:p w:rsidR="00FA4A04" w:rsidRPr="00FA4A04" w:rsidRDefault="00FA4A04" w:rsidP="00FA4A04">
      <w:pPr>
        <w:numPr>
          <w:ilvl w:val="0"/>
          <w:numId w:val="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 xml:space="preserve">Building a string from joining an array, </w:t>
      </w:r>
      <w:proofErr w:type="spellStart"/>
      <w:r w:rsidRPr="00FA4A04">
        <w:rPr>
          <w:rFonts w:ascii="Segoe UI" w:eastAsia="Times New Roman" w:hAnsi="Segoe UI" w:cs="Segoe UI"/>
          <w:color w:val="5A5A5A"/>
          <w:sz w:val="24"/>
          <w:szCs w:val="24"/>
        </w:rPr>
        <w:t>stringbuilder</w:t>
      </w:r>
      <w:proofErr w:type="spellEnd"/>
      <w:r w:rsidRPr="00FA4A04">
        <w:rPr>
          <w:rFonts w:ascii="Segoe UI" w:eastAsia="Times New Roman" w:hAnsi="Segoe UI" w:cs="Segoe UI"/>
          <w:color w:val="5A5A5A"/>
          <w:sz w:val="24"/>
          <w:szCs w:val="24"/>
        </w:rPr>
        <w:t>, etc.: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27"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Linked Lists</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as the number of nodes in the linked list,</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given pointer before add/removal location: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given pointer at add/removal location: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r w:rsidRPr="00FA4A04">
        <w:rPr>
          <w:rFonts w:ascii="Segoe UI" w:eastAsia="Times New Roman" w:hAnsi="Segoe UI" w:cs="Segoe UI"/>
          <w:color w:val="5A5A5A"/>
          <w:sz w:val="24"/>
          <w:szCs w:val="24"/>
        </w:rPr>
        <w:t> if doubly linked</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at arbitrary position without pointer: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Access element at arbitrary position without pointer: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Reverse between position </w:t>
      </w:r>
      <w:proofErr w:type="spellStart"/>
      <w:r w:rsidRPr="00FA4A04">
        <w:rPr>
          <w:rFonts w:ascii="Consolas" w:eastAsia="Times New Roman" w:hAnsi="Consolas" w:cs="Courier New"/>
          <w:color w:val="C7254E"/>
          <w:sz w:val="20"/>
          <w:szCs w:val="20"/>
          <w:shd w:val="clear" w:color="auto" w:fill="F9F2F4"/>
        </w:rPr>
        <w:t>i</w:t>
      </w:r>
      <w:proofErr w:type="spellEnd"/>
      <w:r w:rsidRPr="00FA4A04">
        <w:rPr>
          <w:rFonts w:ascii="Segoe UI" w:eastAsia="Times New Roman" w:hAnsi="Segoe UI" w:cs="Segoe UI"/>
          <w:color w:val="5A5A5A"/>
          <w:sz w:val="24"/>
          <w:szCs w:val="24"/>
        </w:rPr>
        <w:t> and </w:t>
      </w:r>
      <w:r w:rsidRPr="00FA4A04">
        <w:rPr>
          <w:rFonts w:ascii="Consolas" w:eastAsia="Times New Roman" w:hAnsi="Consolas" w:cs="Courier New"/>
          <w:color w:val="C7254E"/>
          <w:sz w:val="20"/>
          <w:szCs w:val="20"/>
          <w:shd w:val="clear" w:color="auto" w:fill="F9F2F4"/>
        </w:rPr>
        <w:t>j</w:t>
      </w:r>
      <w:r w:rsidRPr="00FA4A04">
        <w:rPr>
          <w:rFonts w:ascii="Segoe UI" w:eastAsia="Times New Roman" w:hAnsi="Segoe UI" w:cs="Segoe UI"/>
          <w:color w:val="5A5A5A"/>
          <w:sz w:val="24"/>
          <w:szCs w:val="24"/>
        </w:rPr>
        <w:t>: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 xml:space="preserve">j - </w:t>
      </w:r>
      <w:proofErr w:type="spellStart"/>
      <w:r w:rsidRPr="00FA4A04">
        <w:rPr>
          <w:rFonts w:ascii="Times New Roman" w:eastAsia="Times New Roman" w:hAnsi="Times New Roman" w:cs="Times New Roman"/>
          <w:color w:val="5A5A5A"/>
          <w:sz w:val="29"/>
          <w:szCs w:val="29"/>
          <w:bdr w:val="none" w:sz="0" w:space="0" w:color="auto" w:frame="1"/>
        </w:rPr>
        <w:t>i</w:t>
      </w:r>
      <w:proofErr w:type="spell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j</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i</w:t>
      </w:r>
      <w:proofErr w:type="spellEnd"/>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Detect a cycle: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using fast-slow pointers or hash map</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28"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Hash table/dictionary</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r w:rsidRPr="00FA4A04">
        <w:rPr>
          <w:rFonts w:ascii="Consolas" w:eastAsia="Times New Roman" w:hAnsi="Consolas" w:cs="Courier New"/>
          <w:color w:val="C7254E"/>
          <w:sz w:val="20"/>
          <w:szCs w:val="20"/>
          <w:shd w:val="clear" w:color="auto" w:fill="F9F2F4"/>
        </w:rPr>
        <w:t xml:space="preserve">n = </w:t>
      </w:r>
      <w:proofErr w:type="spellStart"/>
      <w:proofErr w:type="gramStart"/>
      <w:r w:rsidRPr="00FA4A04">
        <w:rPr>
          <w:rFonts w:ascii="Consolas" w:eastAsia="Times New Roman" w:hAnsi="Consolas" w:cs="Courier New"/>
          <w:color w:val="C7254E"/>
          <w:sz w:val="20"/>
          <w:szCs w:val="20"/>
          <w:shd w:val="clear" w:color="auto" w:fill="F9F2F4"/>
        </w:rPr>
        <w:t>dic.length</w:t>
      </w:r>
      <w:proofErr w:type="spellEnd"/>
      <w:proofErr w:type="gramEnd"/>
      <w:r w:rsidRPr="00FA4A04">
        <w:rPr>
          <w:rFonts w:ascii="Segoe UI" w:eastAsia="Times New Roman" w:hAnsi="Segoe UI" w:cs="Segoe UI"/>
          <w:color w:val="5A5A5A"/>
          <w:sz w:val="24"/>
          <w:szCs w:val="24"/>
        </w:rPr>
        <w:t>,</w:t>
      </w:r>
    </w:p>
    <w:p w:rsidR="00FA4A04" w:rsidRPr="00FA4A04" w:rsidRDefault="00FA4A04" w:rsidP="00FA4A04">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key-value pair: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key exists: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value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Access or modify value associated with key: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Iterate over all keys, values, or both: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57FB5" w:rsidRDefault="00FA4A04">
      <w:pPr>
        <w:rPr>
          <w:rFonts w:ascii="Segoe UI" w:hAnsi="Segoe UI" w:cs="Segoe UI"/>
          <w:color w:val="5A5A5A"/>
          <w:shd w:val="clear" w:color="auto" w:fill="F5F5F5"/>
        </w:rPr>
      </w:pPr>
      <w:r>
        <w:rPr>
          <w:rFonts w:ascii="Segoe UI" w:hAnsi="Segoe UI" w:cs="Segoe UI"/>
          <w:color w:val="5A5A5A"/>
          <w:shd w:val="clear" w:color="auto" w:fill="F5F5F5"/>
        </w:rPr>
        <w:t>Note: the </w:t>
      </w:r>
      <w:r>
        <w:rPr>
          <w:rStyle w:val="katex-mathml"/>
          <w:color w:val="5A5A5A"/>
          <w:sz w:val="29"/>
          <w:szCs w:val="29"/>
          <w:bdr w:val="none" w:sz="0" w:space="0" w:color="auto" w:frame="1"/>
          <w:shd w:val="clear" w:color="auto" w:fill="F5F5F5"/>
        </w:rPr>
        <w:t>O(</w:t>
      </w:r>
      <w:proofErr w:type="gramStart"/>
      <w:r>
        <w:rPr>
          <w:rStyle w:val="katex-mathml"/>
          <w:color w:val="5A5A5A"/>
          <w:sz w:val="29"/>
          <w:szCs w:val="29"/>
          <w:bdr w:val="none" w:sz="0" w:space="0" w:color="auto" w:frame="1"/>
          <w:shd w:val="clear" w:color="auto" w:fill="F5F5F5"/>
        </w:rPr>
        <w:t>1)</w:t>
      </w:r>
      <w:r>
        <w:rPr>
          <w:rStyle w:val="mord"/>
          <w:rFonts w:ascii="KaTeX_Math" w:hAnsi="KaTeX_Math"/>
          <w:i/>
          <w:iCs/>
          <w:color w:val="5A5A5A"/>
          <w:sz w:val="29"/>
          <w:szCs w:val="29"/>
          <w:shd w:val="clear" w:color="auto" w:fill="F5F5F5"/>
        </w:rPr>
        <w:t>O</w:t>
      </w:r>
      <w:proofErr w:type="gramEnd"/>
      <w:r>
        <w:rPr>
          <w:rStyle w:val="mopen"/>
          <w:color w:val="5A5A5A"/>
          <w:sz w:val="29"/>
          <w:szCs w:val="29"/>
          <w:shd w:val="clear" w:color="auto" w:fill="F5F5F5"/>
        </w:rPr>
        <w:t>(</w:t>
      </w:r>
      <w:r>
        <w:rPr>
          <w:rStyle w:val="mord"/>
          <w:color w:val="5A5A5A"/>
          <w:sz w:val="29"/>
          <w:szCs w:val="29"/>
          <w:shd w:val="clear" w:color="auto" w:fill="F5F5F5"/>
        </w:rPr>
        <w:t>1</w:t>
      </w:r>
      <w:r>
        <w:rPr>
          <w:rStyle w:val="mclose"/>
          <w:color w:val="5A5A5A"/>
          <w:sz w:val="29"/>
          <w:szCs w:val="29"/>
          <w:shd w:val="clear" w:color="auto" w:fill="F5F5F5"/>
        </w:rPr>
        <w:t>)</w:t>
      </w:r>
      <w:r>
        <w:rPr>
          <w:rFonts w:ascii="Segoe UI" w:hAnsi="Segoe UI" w:cs="Segoe UI"/>
          <w:color w:val="5A5A5A"/>
          <w:shd w:val="clear" w:color="auto" w:fill="F5F5F5"/>
        </w:rPr>
        <w:t> operations are constant relative to </w:t>
      </w:r>
      <w:r>
        <w:rPr>
          <w:rStyle w:val="HTMLCode"/>
          <w:rFonts w:ascii="Consolas" w:eastAsiaTheme="minorHAnsi" w:hAnsi="Consolas"/>
          <w:color w:val="C7254E"/>
          <w:sz w:val="24"/>
          <w:szCs w:val="24"/>
          <w:shd w:val="clear" w:color="auto" w:fill="F9F2F4"/>
        </w:rPr>
        <w:t>n</w:t>
      </w:r>
      <w:r>
        <w:rPr>
          <w:rFonts w:ascii="Segoe UI" w:hAnsi="Segoe UI" w:cs="Segoe UI"/>
          <w:color w:val="5A5A5A"/>
          <w:shd w:val="clear" w:color="auto" w:fill="F5F5F5"/>
        </w:rPr>
        <w:t>. In reality, the hashing algorithm might be expensive. For example, if your keys are strings, then it will cost </w:t>
      </w:r>
      <w:r>
        <w:rPr>
          <w:rStyle w:val="katex-mathml"/>
          <w:color w:val="5A5A5A"/>
          <w:sz w:val="29"/>
          <w:szCs w:val="29"/>
          <w:bdr w:val="none" w:sz="0" w:space="0" w:color="auto" w:frame="1"/>
          <w:shd w:val="clear" w:color="auto" w:fill="F5F5F5"/>
        </w:rPr>
        <w:t>O(m)</w:t>
      </w:r>
      <w:r>
        <w:rPr>
          <w:rStyle w:val="mord"/>
          <w:rFonts w:ascii="KaTeX_Math" w:hAnsi="KaTeX_Math"/>
          <w:i/>
          <w:iCs/>
          <w:color w:val="5A5A5A"/>
          <w:sz w:val="29"/>
          <w:szCs w:val="29"/>
          <w:shd w:val="clear" w:color="auto" w:fill="F5F5F5"/>
        </w:rPr>
        <w:t>O</w:t>
      </w:r>
      <w:r>
        <w:rPr>
          <w:rStyle w:val="mopen"/>
          <w:color w:val="5A5A5A"/>
          <w:sz w:val="29"/>
          <w:szCs w:val="29"/>
          <w:shd w:val="clear" w:color="auto" w:fill="F5F5F5"/>
        </w:rPr>
        <w:t>(</w:t>
      </w:r>
      <w:r>
        <w:rPr>
          <w:rStyle w:val="mord"/>
          <w:rFonts w:ascii="KaTeX_Math" w:hAnsi="KaTeX_Math"/>
          <w:i/>
          <w:iCs/>
          <w:color w:val="5A5A5A"/>
          <w:sz w:val="29"/>
          <w:szCs w:val="29"/>
          <w:shd w:val="clear" w:color="auto" w:fill="F5F5F5"/>
        </w:rPr>
        <w:t>m</w:t>
      </w:r>
      <w:r>
        <w:rPr>
          <w:rStyle w:val="mclose"/>
          <w:color w:val="5A5A5A"/>
          <w:sz w:val="29"/>
          <w:szCs w:val="29"/>
          <w:shd w:val="clear" w:color="auto" w:fill="F5F5F5"/>
        </w:rPr>
        <w:t>)</w:t>
      </w:r>
      <w:r>
        <w:rPr>
          <w:rFonts w:ascii="Segoe UI" w:hAnsi="Segoe UI" w:cs="Segoe UI"/>
          <w:color w:val="5A5A5A"/>
          <w:shd w:val="clear" w:color="auto" w:fill="F5F5F5"/>
        </w:rPr>
        <w:t> where </w:t>
      </w:r>
      <w:r>
        <w:rPr>
          <w:rStyle w:val="katex-mathml"/>
          <w:color w:val="5A5A5A"/>
          <w:sz w:val="29"/>
          <w:szCs w:val="29"/>
          <w:bdr w:val="none" w:sz="0" w:space="0" w:color="auto" w:frame="1"/>
          <w:shd w:val="clear" w:color="auto" w:fill="F5F5F5"/>
        </w:rPr>
        <w:t>m</w:t>
      </w:r>
      <w:r>
        <w:rPr>
          <w:rStyle w:val="mord"/>
          <w:rFonts w:ascii="KaTeX_Math" w:hAnsi="KaTeX_Math"/>
          <w:i/>
          <w:iCs/>
          <w:color w:val="5A5A5A"/>
          <w:sz w:val="29"/>
          <w:szCs w:val="29"/>
          <w:shd w:val="clear" w:color="auto" w:fill="F5F5F5"/>
        </w:rPr>
        <w:t>m</w:t>
      </w:r>
      <w:r>
        <w:rPr>
          <w:rFonts w:ascii="Segoe UI" w:hAnsi="Segoe UI" w:cs="Segoe UI"/>
          <w:color w:val="5A5A5A"/>
          <w:shd w:val="clear" w:color="auto" w:fill="F5F5F5"/>
        </w:rPr>
        <w:t> is the length of the string. The operations only take constant time relative to the size of the hash map.</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Set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Given </w:t>
      </w:r>
      <w:r w:rsidRPr="00FA4A04">
        <w:rPr>
          <w:rFonts w:ascii="Consolas" w:eastAsia="Times New Roman" w:hAnsi="Consolas" w:cs="Courier New"/>
          <w:color w:val="C7254E"/>
          <w:sz w:val="24"/>
          <w:szCs w:val="24"/>
          <w:shd w:val="clear" w:color="auto" w:fill="F9F2F4"/>
        </w:rPr>
        <w:t xml:space="preserve">n = </w:t>
      </w:r>
      <w:proofErr w:type="spellStart"/>
      <w:proofErr w:type="gramStart"/>
      <w:r w:rsidRPr="00FA4A04">
        <w:rPr>
          <w:rFonts w:ascii="Consolas" w:eastAsia="Times New Roman" w:hAnsi="Consolas" w:cs="Courier New"/>
          <w:color w:val="C7254E"/>
          <w:sz w:val="24"/>
          <w:szCs w:val="24"/>
          <w:shd w:val="clear" w:color="auto" w:fill="F9F2F4"/>
        </w:rPr>
        <w:t>set.length</w:t>
      </w:r>
      <w:proofErr w:type="spellEnd"/>
      <w:proofErr w:type="gramEnd"/>
      <w:r w:rsidRPr="00FA4A04">
        <w:rPr>
          <w:rFonts w:ascii="Segoe UI" w:eastAsia="Times New Roman" w:hAnsi="Segoe UI" w:cs="Segoe UI"/>
          <w:color w:val="5A5A5A"/>
          <w:sz w:val="24"/>
          <w:szCs w:val="24"/>
        </w:rPr>
        <w:t>,</w:t>
      </w:r>
    </w:p>
    <w:p w:rsidR="00FA4A04" w:rsidRPr="00FA4A04" w:rsidRDefault="00FA4A04" w:rsidP="00FA4A04">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shd w:val="clear" w:color="auto" w:fill="F5F5F5"/>
        <w:spacing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The above note applies here as well.</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3"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Stack</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Stack operations are dependent on their implementation. A stack is only required to support pop and push. If implemented with a dynamic array:</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r w:rsidRPr="00FA4A04">
        <w:rPr>
          <w:rFonts w:ascii="Consolas" w:eastAsia="Times New Roman" w:hAnsi="Consolas" w:cs="Courier New"/>
          <w:color w:val="C7254E"/>
          <w:sz w:val="24"/>
          <w:szCs w:val="24"/>
          <w:shd w:val="clear" w:color="auto" w:fill="F9F2F4"/>
        </w:rPr>
        <w:t xml:space="preserve">n = </w:t>
      </w:r>
      <w:proofErr w:type="spellStart"/>
      <w:proofErr w:type="gramStart"/>
      <w:r w:rsidRPr="00FA4A04">
        <w:rPr>
          <w:rFonts w:ascii="Consolas" w:eastAsia="Times New Roman" w:hAnsi="Consolas" w:cs="Courier New"/>
          <w:color w:val="C7254E"/>
          <w:sz w:val="24"/>
          <w:szCs w:val="24"/>
          <w:shd w:val="clear" w:color="auto" w:fill="F9F2F4"/>
        </w:rPr>
        <w:t>stack.length</w:t>
      </w:r>
      <w:proofErr w:type="spellEnd"/>
      <w:proofErr w:type="gramEnd"/>
      <w:r w:rsidRPr="00FA4A04">
        <w:rPr>
          <w:rFonts w:ascii="Segoe UI" w:eastAsia="Times New Roman" w:hAnsi="Segoe UI" w:cs="Segoe UI"/>
          <w:color w:val="5A5A5A"/>
          <w:sz w:val="24"/>
          <w:szCs w:val="24"/>
        </w:rPr>
        <w:t>,</w:t>
      </w:r>
    </w:p>
    <w:p w:rsidR="00FA4A04" w:rsidRPr="00FA4A04" w:rsidRDefault="00FA4A04" w:rsidP="00FA4A04">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Push element: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Pop element: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Peek (see element at top of stack):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Access or modify element at arbitrary index: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4"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Queue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 xml:space="preserve">Queue operations are dependent on their implementation. A queue is only required to support </w:t>
      </w:r>
      <w:proofErr w:type="spellStart"/>
      <w:r w:rsidRPr="00FA4A04">
        <w:rPr>
          <w:rFonts w:ascii="Segoe UI" w:eastAsia="Times New Roman" w:hAnsi="Segoe UI" w:cs="Segoe UI"/>
          <w:color w:val="5A5A5A"/>
          <w:sz w:val="24"/>
          <w:szCs w:val="24"/>
        </w:rPr>
        <w:t>dequeue</w:t>
      </w:r>
      <w:proofErr w:type="spellEnd"/>
      <w:r w:rsidRPr="00FA4A04">
        <w:rPr>
          <w:rFonts w:ascii="Segoe UI" w:eastAsia="Times New Roman" w:hAnsi="Segoe UI" w:cs="Segoe UI"/>
          <w:color w:val="5A5A5A"/>
          <w:sz w:val="24"/>
          <w:szCs w:val="24"/>
        </w:rPr>
        <w:t xml:space="preserve"> and </w:t>
      </w:r>
      <w:proofErr w:type="spellStart"/>
      <w:r w:rsidRPr="00FA4A04">
        <w:rPr>
          <w:rFonts w:ascii="Segoe UI" w:eastAsia="Times New Roman" w:hAnsi="Segoe UI" w:cs="Segoe UI"/>
          <w:color w:val="5A5A5A"/>
          <w:sz w:val="24"/>
          <w:szCs w:val="24"/>
        </w:rPr>
        <w:t>enqueue</w:t>
      </w:r>
      <w:proofErr w:type="spellEnd"/>
      <w:r w:rsidRPr="00FA4A04">
        <w:rPr>
          <w:rFonts w:ascii="Segoe UI" w:eastAsia="Times New Roman" w:hAnsi="Segoe UI" w:cs="Segoe UI"/>
          <w:color w:val="5A5A5A"/>
          <w:sz w:val="24"/>
          <w:szCs w:val="24"/>
        </w:rPr>
        <w:t>. If implemented with a doubly linked list: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r w:rsidRPr="00FA4A04">
        <w:rPr>
          <w:rFonts w:ascii="Consolas" w:eastAsia="Times New Roman" w:hAnsi="Consolas" w:cs="Courier New"/>
          <w:color w:val="C7254E"/>
          <w:sz w:val="24"/>
          <w:szCs w:val="24"/>
          <w:shd w:val="clear" w:color="auto" w:fill="F9F2F4"/>
        </w:rPr>
        <w:t xml:space="preserve">n = </w:t>
      </w:r>
      <w:proofErr w:type="spellStart"/>
      <w:proofErr w:type="gramStart"/>
      <w:r w:rsidRPr="00FA4A04">
        <w:rPr>
          <w:rFonts w:ascii="Consolas" w:eastAsia="Times New Roman" w:hAnsi="Consolas" w:cs="Courier New"/>
          <w:color w:val="C7254E"/>
          <w:sz w:val="24"/>
          <w:szCs w:val="24"/>
          <w:shd w:val="clear" w:color="auto" w:fill="F9F2F4"/>
        </w:rPr>
        <w:t>queue.length</w:t>
      </w:r>
      <w:proofErr w:type="spellEnd"/>
      <w:proofErr w:type="gramEnd"/>
      <w:r w:rsidRPr="00FA4A04">
        <w:rPr>
          <w:rFonts w:ascii="Segoe UI" w:eastAsia="Times New Roman" w:hAnsi="Segoe UI" w:cs="Segoe UI"/>
          <w:color w:val="5A5A5A"/>
          <w:sz w:val="24"/>
          <w:szCs w:val="24"/>
        </w:rPr>
        <w:t>,</w:t>
      </w:r>
    </w:p>
    <w:p w:rsidR="00FA4A04" w:rsidRPr="00FA4A04" w:rsidRDefault="00FA4A04" w:rsidP="00FA4A04">
      <w:pPr>
        <w:numPr>
          <w:ilvl w:val="0"/>
          <w:numId w:val="7"/>
        </w:numPr>
        <w:spacing w:before="100" w:beforeAutospacing="1" w:after="100" w:afterAutospacing="1" w:line="240" w:lineRule="auto"/>
        <w:rPr>
          <w:rFonts w:ascii="Segoe UI" w:eastAsia="Times New Roman" w:hAnsi="Segoe UI" w:cs="Segoe UI"/>
          <w:color w:val="5A5A5A"/>
          <w:sz w:val="24"/>
          <w:szCs w:val="24"/>
        </w:rPr>
      </w:pPr>
      <w:proofErr w:type="spellStart"/>
      <w:r w:rsidRPr="00FA4A04">
        <w:rPr>
          <w:rFonts w:ascii="Segoe UI" w:eastAsia="Times New Roman" w:hAnsi="Segoe UI" w:cs="Segoe UI"/>
          <w:color w:val="5A5A5A"/>
          <w:sz w:val="24"/>
          <w:szCs w:val="24"/>
        </w:rPr>
        <w:t>Enqueue</w:t>
      </w:r>
      <w:proofErr w:type="spellEnd"/>
      <w:r w:rsidRPr="00FA4A04">
        <w:rPr>
          <w:rFonts w:ascii="Segoe UI" w:eastAsia="Times New Roman" w:hAnsi="Segoe UI" w:cs="Segoe UI"/>
          <w:color w:val="5A5A5A"/>
          <w:sz w:val="24"/>
          <w:szCs w:val="24"/>
        </w:rPr>
        <w:t xml:space="preserve"> element: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7"/>
        </w:numPr>
        <w:spacing w:before="100" w:beforeAutospacing="1" w:after="100" w:afterAutospacing="1" w:line="240" w:lineRule="auto"/>
        <w:rPr>
          <w:rFonts w:ascii="Segoe UI" w:eastAsia="Times New Roman" w:hAnsi="Segoe UI" w:cs="Segoe UI"/>
          <w:color w:val="5A5A5A"/>
          <w:sz w:val="24"/>
          <w:szCs w:val="24"/>
        </w:rPr>
      </w:pPr>
      <w:proofErr w:type="spellStart"/>
      <w:r w:rsidRPr="00FA4A04">
        <w:rPr>
          <w:rFonts w:ascii="Segoe UI" w:eastAsia="Times New Roman" w:hAnsi="Segoe UI" w:cs="Segoe UI"/>
          <w:color w:val="5A5A5A"/>
          <w:sz w:val="24"/>
          <w:szCs w:val="24"/>
        </w:rPr>
        <w:t>Dequeue</w:t>
      </w:r>
      <w:proofErr w:type="spellEnd"/>
      <w:r w:rsidRPr="00FA4A04">
        <w:rPr>
          <w:rFonts w:ascii="Segoe UI" w:eastAsia="Times New Roman" w:hAnsi="Segoe UI" w:cs="Segoe UI"/>
          <w:color w:val="5A5A5A"/>
          <w:sz w:val="24"/>
          <w:szCs w:val="24"/>
        </w:rPr>
        <w:t xml:space="preserve"> element: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Peek (see element at front of queue):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Access or modify element at arbitrary index: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7"/>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shd w:val="clear" w:color="auto" w:fill="F5F5F5"/>
        <w:spacing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Note: most programming languages implement queues in a more sophisticated manner than a simple doubly linked list. Depending on implementation, accessing elements by index may be faster than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or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but with a significant constant divisor.</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5"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Binary tree problems (DFS/BFS)</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Given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as the number of nodes in the tree,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Most algorithms will run in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k)</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KaTeX_Math" w:eastAsia="Times New Roman" w:hAnsi="KaTeX_Math" w:cs="Times New Roman"/>
          <w:i/>
          <w:iCs/>
          <w:color w:val="5A5A5A"/>
          <w:sz w:val="29"/>
          <w:szCs w:val="29"/>
        </w:rPr>
        <w:t>k</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time, where </w:t>
      </w:r>
      <w:proofErr w:type="spellStart"/>
      <w:r w:rsidRPr="00FA4A04">
        <w:rPr>
          <w:rFonts w:ascii="Times New Roman" w:eastAsia="Times New Roman" w:hAnsi="Times New Roman" w:cs="Times New Roman"/>
          <w:color w:val="5A5A5A"/>
          <w:sz w:val="29"/>
          <w:szCs w:val="29"/>
          <w:bdr w:val="none" w:sz="0" w:space="0" w:color="auto" w:frame="1"/>
        </w:rPr>
        <w:t>k</w:t>
      </w:r>
      <w:r w:rsidRPr="00FA4A04">
        <w:rPr>
          <w:rFonts w:ascii="KaTeX_Math" w:eastAsia="Times New Roman" w:hAnsi="KaTeX_Math" w:cs="Times New Roman"/>
          <w:i/>
          <w:iCs/>
          <w:color w:val="5A5A5A"/>
          <w:sz w:val="29"/>
          <w:szCs w:val="29"/>
        </w:rPr>
        <w:t>k</w:t>
      </w:r>
      <w:proofErr w:type="spellEnd"/>
      <w:r w:rsidRPr="00FA4A04">
        <w:rPr>
          <w:rFonts w:ascii="Segoe UI" w:eastAsia="Times New Roman" w:hAnsi="Segoe UI" w:cs="Segoe UI"/>
          <w:color w:val="5A5A5A"/>
          <w:sz w:val="24"/>
          <w:szCs w:val="24"/>
        </w:rPr>
        <w:t> is the work done at each node, usually </w:t>
      </w:r>
      <w:r w:rsidRPr="00FA4A04">
        <w:rPr>
          <w:rFonts w:ascii="Times New Roman" w:eastAsia="Times New Roman" w:hAnsi="Times New Roman" w:cs="Times New Roman"/>
          <w:color w:val="5A5A5A"/>
          <w:sz w:val="29"/>
          <w:szCs w:val="29"/>
          <w:bdr w:val="none" w:sz="0" w:space="0" w:color="auto" w:frame="1"/>
        </w:rPr>
        <w:t>O(1)</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(1)</w:t>
      </w:r>
      <w:r w:rsidRPr="00FA4A04">
        <w:rPr>
          <w:rFonts w:ascii="Segoe UI" w:eastAsia="Times New Roman" w:hAnsi="Segoe UI" w:cs="Segoe UI"/>
          <w:color w:val="5A5A5A"/>
          <w:sz w:val="24"/>
          <w:szCs w:val="24"/>
        </w:rPr>
        <w:t>. This is just a general rule and not always the case. We are assuming here that BFS is implemented with an efficient queue.</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6"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Binary search tree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as the number of nodes in the tree,</w:t>
      </w:r>
    </w:p>
    <w:p w:rsidR="00FA4A04" w:rsidRPr="00FA4A04" w:rsidRDefault="00FA4A04" w:rsidP="00FA4A04">
      <w:pPr>
        <w:numPr>
          <w:ilvl w:val="0"/>
          <w:numId w:val="8"/>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or remove element: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worst case, </w:t>
      </w:r>
      <w:r w:rsidRPr="00FA4A04">
        <w:rPr>
          <w:rFonts w:ascii="Times New Roman" w:eastAsia="Times New Roman" w:hAnsi="Times New Roman" w:cs="Times New Roman"/>
          <w:color w:val="5A5A5A"/>
          <w:sz w:val="29"/>
          <w:szCs w:val="29"/>
          <w:bdr w:val="none" w:sz="0" w:space="0" w:color="auto" w:frame="1"/>
        </w:rPr>
        <w:t>O(\log</w:t>
      </w:r>
      <w:proofErr w:type="gramStart"/>
      <w:r w:rsidRPr="00FA4A04">
        <w:rPr>
          <w:rFonts w:ascii="Times New Roman" w:eastAsia="Times New Roman" w:hAnsi="Times New Roman" w:cs="Times New Roman"/>
          <w:color w:val="5A5A5A"/>
          <w:sz w:val="29"/>
          <w:szCs w:val="29"/>
          <w:bdr w:val="none" w:sz="0" w:space="0" w:color="auto" w:frame="1"/>
        </w:rPr>
        <w:t>{}n</w:t>
      </w:r>
      <w:proofErr w:type="gram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average case</w:t>
      </w:r>
    </w:p>
    <w:p w:rsidR="00FA4A04" w:rsidRPr="00FA4A04" w:rsidRDefault="00FA4A04" w:rsidP="00FA4A04">
      <w:pPr>
        <w:numPr>
          <w:ilvl w:val="0"/>
          <w:numId w:val="8"/>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worst case, </w:t>
      </w:r>
      <w:r w:rsidRPr="00FA4A04">
        <w:rPr>
          <w:rFonts w:ascii="Times New Roman" w:eastAsia="Times New Roman" w:hAnsi="Times New Roman" w:cs="Times New Roman"/>
          <w:color w:val="5A5A5A"/>
          <w:sz w:val="29"/>
          <w:szCs w:val="29"/>
          <w:bdr w:val="none" w:sz="0" w:space="0" w:color="auto" w:frame="1"/>
        </w:rPr>
        <w:t>O(\log</w:t>
      </w:r>
      <w:proofErr w:type="gramStart"/>
      <w:r w:rsidRPr="00FA4A04">
        <w:rPr>
          <w:rFonts w:ascii="Times New Roman" w:eastAsia="Times New Roman" w:hAnsi="Times New Roman" w:cs="Times New Roman"/>
          <w:color w:val="5A5A5A"/>
          <w:sz w:val="29"/>
          <w:szCs w:val="29"/>
          <w:bdr w:val="none" w:sz="0" w:space="0" w:color="auto" w:frame="1"/>
        </w:rPr>
        <w:t>{}n</w:t>
      </w:r>
      <w:proofErr w:type="gram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average case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The average case is when the tree is well balanced - each depth is close to full. The worst case is when the tree is just a straight line.</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7"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Heap/Priority Queue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Given </w:t>
      </w:r>
      <w:r w:rsidRPr="00FA4A04">
        <w:rPr>
          <w:rFonts w:ascii="Consolas" w:eastAsia="Times New Roman" w:hAnsi="Consolas" w:cs="Courier New"/>
          <w:color w:val="C7254E"/>
          <w:sz w:val="24"/>
          <w:szCs w:val="24"/>
          <w:shd w:val="clear" w:color="auto" w:fill="F9F2F4"/>
        </w:rPr>
        <w:t xml:space="preserve">n = </w:t>
      </w:r>
      <w:proofErr w:type="spellStart"/>
      <w:proofErr w:type="gramStart"/>
      <w:r w:rsidRPr="00FA4A04">
        <w:rPr>
          <w:rFonts w:ascii="Consolas" w:eastAsia="Times New Roman" w:hAnsi="Consolas" w:cs="Courier New"/>
          <w:color w:val="C7254E"/>
          <w:sz w:val="24"/>
          <w:szCs w:val="24"/>
          <w:shd w:val="clear" w:color="auto" w:fill="F9F2F4"/>
        </w:rPr>
        <w:t>heap.length</w:t>
      </w:r>
      <w:proofErr w:type="spellEnd"/>
      <w:proofErr w:type="gramEnd"/>
      <w:r w:rsidRPr="00FA4A04">
        <w:rPr>
          <w:rFonts w:ascii="Segoe UI" w:eastAsia="Times New Roman" w:hAnsi="Segoe UI" w:cs="Segoe UI"/>
          <w:color w:val="5A5A5A"/>
          <w:sz w:val="24"/>
          <w:szCs w:val="24"/>
        </w:rPr>
        <w:t> and talking about min heaps,</w:t>
      </w:r>
    </w:p>
    <w:p w:rsidR="00FA4A04" w:rsidRPr="00FA4A04" w:rsidRDefault="00FA4A04" w:rsidP="00FA4A04">
      <w:pPr>
        <w:numPr>
          <w:ilvl w:val="0"/>
          <w:numId w:val="9"/>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Add an element: </w:t>
      </w:r>
      <w:r w:rsidRPr="00FA4A04">
        <w:rPr>
          <w:rFonts w:ascii="Times New Roman" w:eastAsia="Times New Roman" w:hAnsi="Times New Roman" w:cs="Times New Roman"/>
          <w:color w:val="5A5A5A"/>
          <w:sz w:val="29"/>
          <w:szCs w:val="29"/>
          <w:bdr w:val="none" w:sz="0" w:space="0" w:color="auto" w:frame="1"/>
        </w:rPr>
        <w:t>O(\log</w:t>
      </w:r>
      <w:proofErr w:type="gramStart"/>
      <w:r w:rsidRPr="00FA4A04">
        <w:rPr>
          <w:rFonts w:ascii="Times New Roman" w:eastAsia="Times New Roman" w:hAnsi="Times New Roman" w:cs="Times New Roman"/>
          <w:color w:val="5A5A5A"/>
          <w:sz w:val="29"/>
          <w:szCs w:val="29"/>
          <w:bdr w:val="none" w:sz="0" w:space="0" w:color="auto" w:frame="1"/>
        </w:rPr>
        <w:t>{}n</w:t>
      </w:r>
      <w:proofErr w:type="gram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9"/>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Delete the minimum element: </w:t>
      </w:r>
      <w:r w:rsidRPr="00FA4A04">
        <w:rPr>
          <w:rFonts w:ascii="Times New Roman" w:eastAsia="Times New Roman" w:hAnsi="Times New Roman" w:cs="Times New Roman"/>
          <w:color w:val="5A5A5A"/>
          <w:sz w:val="29"/>
          <w:szCs w:val="29"/>
          <w:bdr w:val="none" w:sz="0" w:space="0" w:color="auto" w:frame="1"/>
        </w:rPr>
        <w:t>O(\log</w:t>
      </w:r>
      <w:proofErr w:type="gramStart"/>
      <w:r w:rsidRPr="00FA4A04">
        <w:rPr>
          <w:rFonts w:ascii="Times New Roman" w:eastAsia="Times New Roman" w:hAnsi="Times New Roman" w:cs="Times New Roman"/>
          <w:color w:val="5A5A5A"/>
          <w:sz w:val="29"/>
          <w:szCs w:val="29"/>
          <w:bdr w:val="none" w:sz="0" w:space="0" w:color="auto" w:frame="1"/>
        </w:rPr>
        <w:t>{}n</w:t>
      </w:r>
      <w:proofErr w:type="gram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p>
    <w:p w:rsidR="00FA4A04" w:rsidRPr="00FA4A04" w:rsidRDefault="00FA4A04" w:rsidP="00FA4A04">
      <w:pPr>
        <w:numPr>
          <w:ilvl w:val="0"/>
          <w:numId w:val="9"/>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Find the minimum element: </w:t>
      </w:r>
      <w:r w:rsidRPr="00FA4A04">
        <w:rPr>
          <w:rFonts w:ascii="Times New Roman" w:eastAsia="Times New Roman" w:hAnsi="Times New Roman" w:cs="Times New Roman"/>
          <w:color w:val="5A5A5A"/>
          <w:sz w:val="29"/>
          <w:szCs w:val="29"/>
          <w:bdr w:val="none" w:sz="0" w:space="0" w:color="auto" w:frame="1"/>
        </w:rPr>
        <w:t>O(</w:t>
      </w:r>
      <w:proofErr w:type="gramStart"/>
      <w:r w:rsidRPr="00FA4A04">
        <w:rPr>
          <w:rFonts w:ascii="Times New Roman" w:eastAsia="Times New Roman" w:hAnsi="Times New Roman" w:cs="Times New Roman"/>
          <w:color w:val="5A5A5A"/>
          <w:sz w:val="29"/>
          <w:szCs w:val="29"/>
          <w:bdr w:val="none" w:sz="0" w:space="0" w:color="auto" w:frame="1"/>
        </w:rPr>
        <w:t>1)</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(1)</w:t>
      </w:r>
    </w:p>
    <w:p w:rsidR="00FA4A04" w:rsidRPr="00FA4A04" w:rsidRDefault="00FA4A04" w:rsidP="00FA4A04">
      <w:pPr>
        <w:numPr>
          <w:ilvl w:val="0"/>
          <w:numId w:val="9"/>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Check if element exists: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8"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Binary search</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Binary search runs in </w:t>
      </w:r>
      <w:r w:rsidRPr="00FA4A04">
        <w:rPr>
          <w:rFonts w:ascii="Times New Roman" w:eastAsia="Times New Roman" w:hAnsi="Times New Roman" w:cs="Times New Roman"/>
          <w:color w:val="5A5A5A"/>
          <w:sz w:val="29"/>
          <w:szCs w:val="29"/>
          <w:bdr w:val="none" w:sz="0" w:space="0" w:color="auto" w:frame="1"/>
        </w:rPr>
        <w:t>O(\log</w:t>
      </w:r>
      <w:proofErr w:type="gramStart"/>
      <w:r w:rsidRPr="00FA4A04">
        <w:rPr>
          <w:rFonts w:ascii="Times New Roman" w:eastAsia="Times New Roman" w:hAnsi="Times New Roman" w:cs="Times New Roman"/>
          <w:color w:val="5A5A5A"/>
          <w:sz w:val="29"/>
          <w:szCs w:val="29"/>
          <w:bdr w:val="none" w:sz="0" w:space="0" w:color="auto" w:frame="1"/>
        </w:rPr>
        <w:t>{}n</w:t>
      </w:r>
      <w:proofErr w:type="gram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in the worst case, where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is the size of your initial search space.</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39"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Miscellaneous</w:t>
      </w:r>
    </w:p>
    <w:p w:rsidR="00FA4A04" w:rsidRPr="00FA4A04" w:rsidRDefault="00FA4A04" w:rsidP="00FA4A04">
      <w:pPr>
        <w:numPr>
          <w:ilvl w:val="0"/>
          <w:numId w:val="10"/>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Sorting: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\log{}n)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is the size of the data being sorted</w:t>
      </w:r>
    </w:p>
    <w:p w:rsidR="00FA4A04" w:rsidRPr="00FA4A04" w:rsidRDefault="00FA4A04" w:rsidP="00FA4A04">
      <w:pPr>
        <w:numPr>
          <w:ilvl w:val="0"/>
          <w:numId w:val="10"/>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DFS and BFS on a graph: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k + e)</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KaTeX_Math" w:eastAsia="Times New Roman" w:hAnsi="KaTeX_Math" w:cs="Times New Roman"/>
          <w:i/>
          <w:iCs/>
          <w:color w:val="5A5A5A"/>
          <w:sz w:val="29"/>
          <w:szCs w:val="29"/>
        </w:rPr>
        <w:t>k</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e</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is the number of nodes, </w:t>
      </w:r>
      <w:proofErr w:type="spellStart"/>
      <w:r w:rsidRPr="00FA4A04">
        <w:rPr>
          <w:rFonts w:ascii="Times New Roman" w:eastAsia="Times New Roman" w:hAnsi="Times New Roman" w:cs="Times New Roman"/>
          <w:color w:val="5A5A5A"/>
          <w:sz w:val="29"/>
          <w:szCs w:val="29"/>
          <w:bdr w:val="none" w:sz="0" w:space="0" w:color="auto" w:frame="1"/>
        </w:rPr>
        <w:t>e</w:t>
      </w:r>
      <w:r w:rsidRPr="00FA4A04">
        <w:rPr>
          <w:rFonts w:ascii="KaTeX_Math" w:eastAsia="Times New Roman" w:hAnsi="KaTeX_Math" w:cs="Times New Roman"/>
          <w:i/>
          <w:iCs/>
          <w:color w:val="5A5A5A"/>
          <w:sz w:val="29"/>
          <w:szCs w:val="29"/>
        </w:rPr>
        <w:t>e</w:t>
      </w:r>
      <w:proofErr w:type="spellEnd"/>
      <w:r w:rsidRPr="00FA4A04">
        <w:rPr>
          <w:rFonts w:ascii="Segoe UI" w:eastAsia="Times New Roman" w:hAnsi="Segoe UI" w:cs="Segoe UI"/>
          <w:color w:val="5A5A5A"/>
          <w:sz w:val="24"/>
          <w:szCs w:val="24"/>
        </w:rPr>
        <w:t> is the number of edges, if each node is handled in </w:t>
      </w:r>
      <w:r w:rsidRPr="00FA4A04">
        <w:rPr>
          <w:rFonts w:ascii="Times New Roman" w:eastAsia="Times New Roman" w:hAnsi="Times New Roman" w:cs="Times New Roman"/>
          <w:color w:val="5A5A5A"/>
          <w:sz w:val="29"/>
          <w:szCs w:val="29"/>
          <w:bdr w:val="none" w:sz="0" w:space="0" w:color="auto" w:frame="1"/>
        </w:rPr>
        <w:t>O(1)</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(1)</w:t>
      </w:r>
      <w:r w:rsidRPr="00FA4A04">
        <w:rPr>
          <w:rFonts w:ascii="Segoe UI" w:eastAsia="Times New Roman" w:hAnsi="Segoe UI" w:cs="Segoe UI"/>
          <w:color w:val="5A5A5A"/>
          <w:sz w:val="24"/>
          <w:szCs w:val="24"/>
        </w:rPr>
        <w:t> other than iterating over edges</w:t>
      </w:r>
    </w:p>
    <w:p w:rsidR="00FA4A04" w:rsidRPr="00FA4A04" w:rsidRDefault="00FA4A04" w:rsidP="00FA4A04">
      <w:pPr>
        <w:numPr>
          <w:ilvl w:val="0"/>
          <w:numId w:val="10"/>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DFS and BFS space complexity: typically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but if it's in a graph, might be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 e)</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e</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to store the graph</w:t>
      </w:r>
    </w:p>
    <w:p w:rsidR="00FA4A04" w:rsidRPr="00FA4A04" w:rsidRDefault="00FA4A04" w:rsidP="00FA4A04">
      <w:pPr>
        <w:numPr>
          <w:ilvl w:val="0"/>
          <w:numId w:val="10"/>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Dynamic programming time complexity: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k)</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KaTeX_Math" w:eastAsia="Times New Roman" w:hAnsi="KaTeX_Math" w:cs="Times New Roman"/>
          <w:i/>
          <w:iCs/>
          <w:color w:val="5A5A5A"/>
          <w:sz w:val="29"/>
          <w:szCs w:val="29"/>
        </w:rPr>
        <w:t>k</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is the number of states and </w:t>
      </w:r>
      <w:proofErr w:type="spellStart"/>
      <w:r w:rsidRPr="00FA4A04">
        <w:rPr>
          <w:rFonts w:ascii="Times New Roman" w:eastAsia="Times New Roman" w:hAnsi="Times New Roman" w:cs="Times New Roman"/>
          <w:color w:val="5A5A5A"/>
          <w:sz w:val="29"/>
          <w:szCs w:val="29"/>
          <w:bdr w:val="none" w:sz="0" w:space="0" w:color="auto" w:frame="1"/>
        </w:rPr>
        <w:t>k</w:t>
      </w:r>
      <w:r w:rsidRPr="00FA4A04">
        <w:rPr>
          <w:rFonts w:ascii="KaTeX_Math" w:eastAsia="Times New Roman" w:hAnsi="KaTeX_Math" w:cs="Times New Roman"/>
          <w:i/>
          <w:iCs/>
          <w:color w:val="5A5A5A"/>
          <w:sz w:val="29"/>
          <w:szCs w:val="29"/>
        </w:rPr>
        <w:t>k</w:t>
      </w:r>
      <w:proofErr w:type="spellEnd"/>
      <w:r w:rsidRPr="00FA4A04">
        <w:rPr>
          <w:rFonts w:ascii="Segoe UI" w:eastAsia="Times New Roman" w:hAnsi="Segoe UI" w:cs="Segoe UI"/>
          <w:color w:val="5A5A5A"/>
          <w:sz w:val="24"/>
          <w:szCs w:val="24"/>
        </w:rPr>
        <w:t> is the work done at each state</w:t>
      </w:r>
    </w:p>
    <w:p w:rsidR="00FA4A04" w:rsidRPr="00FA4A04" w:rsidRDefault="00FA4A04" w:rsidP="00FA4A04">
      <w:pPr>
        <w:numPr>
          <w:ilvl w:val="0"/>
          <w:numId w:val="10"/>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Dynamic programming space complexity: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is the number of states</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0" style="width:0;height:.75pt" o:hralign="center" o:hrstd="t" o:hr="t" fillcolor="#a0a0a0" stroked="f"/>
        </w:pict>
      </w:r>
    </w:p>
    <w:p w:rsidR="00FA4A04" w:rsidRPr="00FA4A04" w:rsidRDefault="00FA4A04" w:rsidP="00FA4A04">
      <w:pPr>
        <w:spacing w:after="120" w:line="240" w:lineRule="auto"/>
        <w:outlineLvl w:val="2"/>
        <w:rPr>
          <w:rFonts w:ascii="Segoe UI" w:eastAsia="Times New Roman" w:hAnsi="Segoe UI" w:cs="Segoe UI"/>
          <w:sz w:val="36"/>
          <w:szCs w:val="36"/>
        </w:rPr>
      </w:pPr>
      <w:r w:rsidRPr="00FA4A04">
        <w:rPr>
          <w:rFonts w:ascii="Segoe UI" w:eastAsia="Times New Roman" w:hAnsi="Segoe UI" w:cs="Segoe UI"/>
          <w:sz w:val="36"/>
          <w:szCs w:val="36"/>
        </w:rPr>
        <w:t>Input sizes vs time complexity</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 xml:space="preserve">The constraints of a problem can be considered as hints because they indicate an upper bound on what your solution's time complexity should be. Being able to figure out the expected time complexity of a solution given the input size is a valuable skill to have. In all </w:t>
      </w:r>
      <w:proofErr w:type="spellStart"/>
      <w:r w:rsidRPr="00FA4A04">
        <w:rPr>
          <w:rFonts w:ascii="Segoe UI" w:eastAsia="Times New Roman" w:hAnsi="Segoe UI" w:cs="Segoe UI"/>
          <w:color w:val="5A5A5A"/>
          <w:sz w:val="24"/>
          <w:szCs w:val="24"/>
        </w:rPr>
        <w:t>LeetCode</w:t>
      </w:r>
      <w:proofErr w:type="spellEnd"/>
      <w:r w:rsidRPr="00FA4A04">
        <w:rPr>
          <w:rFonts w:ascii="Segoe UI" w:eastAsia="Times New Roman" w:hAnsi="Segoe UI" w:cs="Segoe UI"/>
          <w:color w:val="5A5A5A"/>
          <w:sz w:val="24"/>
          <w:szCs w:val="24"/>
        </w:rPr>
        <w:t xml:space="preserve"> problems and most online assessments (OA), you will be given the problem's constraints. Unfortunately, you will usually not be explicitly told the constraints of a problem in an interview, but it's still good for practicing on </w:t>
      </w:r>
      <w:proofErr w:type="spellStart"/>
      <w:r w:rsidRPr="00FA4A04">
        <w:rPr>
          <w:rFonts w:ascii="Segoe UI" w:eastAsia="Times New Roman" w:hAnsi="Segoe UI" w:cs="Segoe UI"/>
          <w:color w:val="5A5A5A"/>
          <w:sz w:val="24"/>
          <w:szCs w:val="24"/>
        </w:rPr>
        <w:t>LeetCode</w:t>
      </w:r>
      <w:proofErr w:type="spellEnd"/>
      <w:r w:rsidRPr="00FA4A04">
        <w:rPr>
          <w:rFonts w:ascii="Segoe UI" w:eastAsia="Times New Roman" w:hAnsi="Segoe UI" w:cs="Segoe UI"/>
          <w:color w:val="5A5A5A"/>
          <w:sz w:val="24"/>
          <w:szCs w:val="24"/>
        </w:rPr>
        <w:t xml:space="preserve"> and completing OAs. Still, in an interview, it usually doesn't hurt to ask about the expected input sizes.</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1"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n</w:t>
      </w:r>
      <w:ins w:id="1" w:author="Unknown">
        <w:r w:rsidRPr="00FA4A04">
          <w:rPr>
            <w:rFonts w:ascii="Segoe UI" w:eastAsia="Times New Roman" w:hAnsi="Segoe UI" w:cs="Segoe UI"/>
            <w:b/>
            <w:bCs/>
            <w:color w:val="5A5A5A"/>
            <w:sz w:val="24"/>
            <w:szCs w:val="24"/>
          </w:rPr>
          <w:t xml:space="preserve"> &lt;= 10</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The expected time complexity likely has a factorial or an exponential with a base larger than </w:t>
      </w:r>
      <w:r w:rsidRPr="00FA4A04">
        <w:rPr>
          <w:rFonts w:ascii="Consolas" w:eastAsia="Times New Roman" w:hAnsi="Consolas" w:cs="Courier New"/>
          <w:color w:val="C7254E"/>
          <w:sz w:val="24"/>
          <w:szCs w:val="24"/>
          <w:shd w:val="clear" w:color="auto" w:fill="F9F2F4"/>
        </w:rPr>
        <w:t>2</w:t>
      </w:r>
      <w:r w:rsidRPr="00FA4A04">
        <w:rPr>
          <w:rFonts w:ascii="Segoe UI" w:eastAsia="Times New Roman" w:hAnsi="Segoe UI" w:cs="Segoe UI"/>
          <w:color w:val="5A5A5A"/>
          <w:sz w:val="24"/>
          <w:szCs w:val="24"/>
        </w:rPr>
        <w:t> -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n^2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0"/>
          <w:szCs w:val="20"/>
        </w:rPr>
        <w:t>2</w:t>
      </w:r>
      <w:r w:rsidRPr="00FA4A04">
        <w:rPr>
          <w:rFonts w:ascii="Cambria Math" w:eastAsia="Times New Roman" w:hAnsi="Cambria Math" w:cs="Cambria Math"/>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or </w:t>
      </w:r>
      <w:r w:rsidRPr="00FA4A04">
        <w:rPr>
          <w:rFonts w:ascii="Times New Roman" w:eastAsia="Times New Roman" w:hAnsi="Times New Roman" w:cs="Times New Roman"/>
          <w:color w:val="5A5A5A"/>
          <w:sz w:val="29"/>
          <w:szCs w:val="29"/>
          <w:bdr w:val="none" w:sz="0" w:space="0" w:color="auto" w:frame="1"/>
        </w:rPr>
        <w:t>O(4^n)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(4</w:t>
      </w:r>
      <w:r w:rsidRPr="00FA4A04">
        <w:rPr>
          <w:rFonts w:ascii="KaTeX_Math" w:eastAsia="Times New Roman" w:hAnsi="KaTeX_Math" w:cs="Times New Roman"/>
          <w:i/>
          <w:iCs/>
          <w:color w:val="5A5A5A"/>
          <w:sz w:val="20"/>
          <w:szCs w:val="20"/>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for example.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You should think about backtracking or any brute-force-</w:t>
      </w:r>
      <w:proofErr w:type="spellStart"/>
      <w:r w:rsidRPr="00FA4A04">
        <w:rPr>
          <w:rFonts w:ascii="Segoe UI" w:eastAsia="Times New Roman" w:hAnsi="Segoe UI" w:cs="Segoe UI"/>
          <w:color w:val="5A5A5A"/>
          <w:sz w:val="24"/>
          <w:szCs w:val="24"/>
        </w:rPr>
        <w:t>esque</w:t>
      </w:r>
      <w:proofErr w:type="spellEnd"/>
      <w:r w:rsidRPr="00FA4A04">
        <w:rPr>
          <w:rFonts w:ascii="Segoe UI" w:eastAsia="Times New Roman" w:hAnsi="Segoe UI" w:cs="Segoe UI"/>
          <w:color w:val="5A5A5A"/>
          <w:sz w:val="24"/>
          <w:szCs w:val="24"/>
        </w:rPr>
        <w:t xml:space="preserve"> recursive algorithm. </w:t>
      </w:r>
      <w:r w:rsidRPr="00FA4A04">
        <w:rPr>
          <w:rFonts w:ascii="Consolas" w:eastAsia="Times New Roman" w:hAnsi="Consolas" w:cs="Courier New"/>
          <w:color w:val="C7254E"/>
          <w:sz w:val="24"/>
          <w:szCs w:val="24"/>
          <w:shd w:val="clear" w:color="auto" w:fill="F9F2F4"/>
        </w:rPr>
        <w:t>n &lt;= 10</w:t>
      </w:r>
      <w:r w:rsidRPr="00FA4A04">
        <w:rPr>
          <w:rFonts w:ascii="Segoe UI" w:eastAsia="Times New Roman" w:hAnsi="Segoe UI" w:cs="Segoe UI"/>
          <w:color w:val="5A5A5A"/>
          <w:sz w:val="24"/>
          <w:szCs w:val="24"/>
        </w:rPr>
        <w:t> is extremely small and usually </w:t>
      </w:r>
      <w:r w:rsidRPr="00FA4A04">
        <w:rPr>
          <w:rFonts w:ascii="Segoe UI" w:eastAsia="Times New Roman" w:hAnsi="Segoe UI" w:cs="Segoe UI"/>
          <w:b/>
          <w:bCs/>
          <w:color w:val="5A5A5A"/>
          <w:sz w:val="24"/>
          <w:szCs w:val="24"/>
        </w:rPr>
        <w:t>any</w:t>
      </w:r>
      <w:r w:rsidRPr="00FA4A04">
        <w:rPr>
          <w:rFonts w:ascii="Segoe UI" w:eastAsia="Times New Roman" w:hAnsi="Segoe UI" w:cs="Segoe UI"/>
          <w:color w:val="5A5A5A"/>
          <w:sz w:val="24"/>
          <w:szCs w:val="24"/>
        </w:rPr>
        <w:t> algorithm that correctly finds the answer will be fast enough.</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2"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1</w:t>
      </w:r>
      <w:ins w:id="2" w:author="Unknown">
        <w:r w:rsidRPr="00FA4A04">
          <w:rPr>
            <w:rFonts w:ascii="Segoe UI" w:eastAsia="Times New Roman" w:hAnsi="Segoe UI" w:cs="Segoe UI"/>
            <w:b/>
            <w:bCs/>
            <w:color w:val="5A5A5A"/>
            <w:sz w:val="24"/>
            <w:szCs w:val="24"/>
          </w:rPr>
          <w:t>0 &lt; n &lt;= 20</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The expected time complexity likely involves </w:t>
      </w:r>
      <w:r w:rsidRPr="00FA4A04">
        <w:rPr>
          <w:rFonts w:ascii="Times New Roman" w:eastAsia="Times New Roman" w:hAnsi="Times New Roman" w:cs="Times New Roman"/>
          <w:color w:val="5A5A5A"/>
          <w:sz w:val="29"/>
          <w:szCs w:val="29"/>
          <w:bdr w:val="none" w:sz="0" w:space="0" w:color="auto" w:frame="1"/>
        </w:rPr>
        <w:t>O(2^</w:t>
      </w:r>
      <w:proofErr w:type="gram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(2</w:t>
      </w:r>
      <w:r w:rsidRPr="00FA4A04">
        <w:rPr>
          <w:rFonts w:ascii="KaTeX_Math" w:eastAsia="Times New Roman" w:hAnsi="KaTeX_Math" w:cs="Times New Roman"/>
          <w:i/>
          <w:iCs/>
          <w:color w:val="5A5A5A"/>
          <w:sz w:val="20"/>
          <w:szCs w:val="20"/>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Any higher base or a factorial will be too slow (</w:t>
      </w:r>
      <w:r w:rsidRPr="00FA4A04">
        <w:rPr>
          <w:rFonts w:ascii="Times New Roman" w:eastAsia="Times New Roman" w:hAnsi="Times New Roman" w:cs="Times New Roman"/>
          <w:color w:val="5A5A5A"/>
          <w:sz w:val="29"/>
          <w:szCs w:val="29"/>
          <w:bdr w:val="none" w:sz="0" w:space="0" w:color="auto" w:frame="1"/>
        </w:rPr>
        <w:t>3</w:t>
      </w:r>
      <w:proofErr w:type="gramStart"/>
      <w:r w:rsidRPr="00FA4A04">
        <w:rPr>
          <w:rFonts w:ascii="Times New Roman" w:eastAsia="Times New Roman" w:hAnsi="Times New Roman" w:cs="Times New Roman"/>
          <w:color w:val="5A5A5A"/>
          <w:sz w:val="29"/>
          <w:szCs w:val="29"/>
          <w:bdr w:val="none" w:sz="0" w:space="0" w:color="auto" w:frame="1"/>
        </w:rPr>
        <w:t>^{</w:t>
      </w:r>
      <w:proofErr w:type="gramEnd"/>
      <w:r w:rsidRPr="00FA4A04">
        <w:rPr>
          <w:rFonts w:ascii="Times New Roman" w:eastAsia="Times New Roman" w:hAnsi="Times New Roman" w:cs="Times New Roman"/>
          <w:color w:val="5A5A5A"/>
          <w:sz w:val="29"/>
          <w:szCs w:val="29"/>
          <w:bdr w:val="none" w:sz="0" w:space="0" w:color="auto" w:frame="1"/>
        </w:rPr>
        <w:t>20}</w:t>
      </w:r>
      <w:r w:rsidRPr="00FA4A04">
        <w:rPr>
          <w:rFonts w:ascii="Times New Roman" w:eastAsia="Times New Roman" w:hAnsi="Times New Roman" w:cs="Times New Roman"/>
          <w:color w:val="5A5A5A"/>
          <w:sz w:val="29"/>
          <w:szCs w:val="29"/>
        </w:rPr>
        <w:t>3</w:t>
      </w:r>
      <w:r w:rsidRPr="00FA4A04">
        <w:rPr>
          <w:rFonts w:ascii="Times New Roman" w:eastAsia="Times New Roman" w:hAnsi="Times New Roman" w:cs="Times New Roman"/>
          <w:color w:val="5A5A5A"/>
          <w:sz w:val="20"/>
          <w:szCs w:val="20"/>
        </w:rPr>
        <w:t>20</w:t>
      </w:r>
      <w:r w:rsidRPr="00FA4A04">
        <w:rPr>
          <w:rFonts w:ascii="Segoe UI" w:eastAsia="Times New Roman" w:hAnsi="Segoe UI" w:cs="Segoe UI"/>
          <w:color w:val="5A5A5A"/>
          <w:sz w:val="24"/>
          <w:szCs w:val="24"/>
        </w:rPr>
        <w:t> = ~3.5 billion, and </w:t>
      </w:r>
      <w:r w:rsidRPr="00FA4A04">
        <w:rPr>
          <w:rFonts w:ascii="Times New Roman" w:eastAsia="Times New Roman" w:hAnsi="Times New Roman" w:cs="Times New Roman"/>
          <w:color w:val="5A5A5A"/>
          <w:sz w:val="29"/>
          <w:szCs w:val="29"/>
          <w:bdr w:val="none" w:sz="0" w:space="0" w:color="auto" w:frame="1"/>
        </w:rPr>
        <w:t>20!</w:t>
      </w:r>
      <w:r w:rsidRPr="00FA4A04">
        <w:rPr>
          <w:rFonts w:ascii="Times New Roman" w:eastAsia="Times New Roman" w:hAnsi="Times New Roman" w:cs="Times New Roman"/>
          <w:color w:val="5A5A5A"/>
          <w:sz w:val="29"/>
          <w:szCs w:val="29"/>
        </w:rPr>
        <w:t>20!</w:t>
      </w:r>
      <w:r w:rsidRPr="00FA4A04">
        <w:rPr>
          <w:rFonts w:ascii="Segoe UI" w:eastAsia="Times New Roman" w:hAnsi="Segoe UI" w:cs="Segoe UI"/>
          <w:color w:val="5A5A5A"/>
          <w:sz w:val="24"/>
          <w:szCs w:val="24"/>
        </w:rPr>
        <w:t> is much larger). A </w:t>
      </w:r>
      <w:r w:rsidRPr="00FA4A04">
        <w:rPr>
          <w:rFonts w:ascii="Times New Roman" w:eastAsia="Times New Roman" w:hAnsi="Times New Roman" w:cs="Times New Roman"/>
          <w:color w:val="5A5A5A"/>
          <w:sz w:val="29"/>
          <w:szCs w:val="29"/>
          <w:bdr w:val="none" w:sz="0" w:space="0" w:color="auto" w:frame="1"/>
        </w:rPr>
        <w:t>2^n</w:t>
      </w:r>
      <w:r w:rsidRPr="00FA4A04">
        <w:rPr>
          <w:rFonts w:ascii="Times New Roman" w:eastAsia="Times New Roman" w:hAnsi="Times New Roman" w:cs="Times New Roman"/>
          <w:color w:val="5A5A5A"/>
          <w:sz w:val="29"/>
          <w:szCs w:val="29"/>
        </w:rPr>
        <w:t>2</w:t>
      </w:r>
      <w:r w:rsidRPr="00FA4A04">
        <w:rPr>
          <w:rFonts w:ascii="KaTeX_Math" w:eastAsia="Times New Roman" w:hAnsi="KaTeX_Math" w:cs="Times New Roman"/>
          <w:i/>
          <w:iCs/>
          <w:color w:val="5A5A5A"/>
          <w:sz w:val="20"/>
          <w:szCs w:val="20"/>
        </w:rPr>
        <w:t>n</w:t>
      </w:r>
      <w:r w:rsidRPr="00FA4A04">
        <w:rPr>
          <w:rFonts w:ascii="Segoe UI" w:eastAsia="Times New Roman" w:hAnsi="Segoe UI" w:cs="Segoe UI"/>
          <w:color w:val="5A5A5A"/>
          <w:sz w:val="24"/>
          <w:szCs w:val="24"/>
        </w:rPr>
        <w:t> usually implies that given a collection of elements, you are considering all subsets/subsequences - for each element, there are two choices: take it or don't take it.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Again, this bound is very small, so most algorithms that are correct will probably be fast enough. Consider backtracking and recursion.</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3"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2</w:t>
      </w:r>
      <w:ins w:id="3" w:author="Unknown">
        <w:r w:rsidRPr="00FA4A04">
          <w:rPr>
            <w:rFonts w:ascii="Segoe UI" w:eastAsia="Times New Roman" w:hAnsi="Segoe UI" w:cs="Segoe UI"/>
            <w:b/>
            <w:bCs/>
            <w:color w:val="5A5A5A"/>
            <w:sz w:val="24"/>
            <w:szCs w:val="24"/>
          </w:rPr>
          <w:t>0 &lt; n &lt;= 100</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At this point, exponentials will be too slow. The upper bound will likely involve </w:t>
      </w:r>
      <w:r w:rsidRPr="00FA4A04">
        <w:rPr>
          <w:rFonts w:ascii="Times New Roman" w:eastAsia="Times New Roman" w:hAnsi="Times New Roman" w:cs="Times New Roman"/>
          <w:color w:val="5A5A5A"/>
          <w:sz w:val="29"/>
          <w:szCs w:val="29"/>
          <w:bdr w:val="none" w:sz="0" w:space="0" w:color="auto" w:frame="1"/>
        </w:rPr>
        <w:t>O(n^</w:t>
      </w:r>
      <w:proofErr w:type="gramStart"/>
      <w:r w:rsidRPr="00FA4A04">
        <w:rPr>
          <w:rFonts w:ascii="Times New Roman" w:eastAsia="Times New Roman" w:hAnsi="Times New Roman" w:cs="Times New Roman"/>
          <w:color w:val="5A5A5A"/>
          <w:sz w:val="29"/>
          <w:szCs w:val="29"/>
          <w:bdr w:val="none" w:sz="0" w:space="0" w:color="auto" w:frame="1"/>
        </w:rPr>
        <w:t>3)</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0"/>
          <w:szCs w:val="20"/>
        </w:rPr>
        <w:t>3</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 xml:space="preserve">Problems marked as "easy" on </w:t>
      </w:r>
      <w:proofErr w:type="spellStart"/>
      <w:r w:rsidRPr="00FA4A04">
        <w:rPr>
          <w:rFonts w:ascii="Segoe UI" w:eastAsia="Times New Roman" w:hAnsi="Segoe UI" w:cs="Segoe UI"/>
          <w:color w:val="5A5A5A"/>
          <w:sz w:val="24"/>
          <w:szCs w:val="24"/>
        </w:rPr>
        <w:t>LeetCode</w:t>
      </w:r>
      <w:proofErr w:type="spellEnd"/>
      <w:r w:rsidRPr="00FA4A04">
        <w:rPr>
          <w:rFonts w:ascii="Segoe UI" w:eastAsia="Times New Roman" w:hAnsi="Segoe UI" w:cs="Segoe UI"/>
          <w:color w:val="5A5A5A"/>
          <w:sz w:val="24"/>
          <w:szCs w:val="24"/>
        </w:rPr>
        <w:t xml:space="preserve"> usually have this bound, which can be deceiving. There may be solutions that run in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but the small bound allows brute force solutions to pass (finding the linear time solution might not be considered as "easy").</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Consider brute force solutions that involve nested loops. If you come up with a brute force solution, try analyzing the algorithm to find what steps are "slow", and try to improve on those steps using tools like hash maps or heaps.</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4"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1</w:t>
      </w:r>
      <w:ins w:id="4" w:author="Unknown">
        <w:r w:rsidRPr="00FA4A04">
          <w:rPr>
            <w:rFonts w:ascii="Segoe UI" w:eastAsia="Times New Roman" w:hAnsi="Segoe UI" w:cs="Segoe UI"/>
            <w:b/>
            <w:bCs/>
            <w:color w:val="5A5A5A"/>
            <w:sz w:val="24"/>
            <w:szCs w:val="24"/>
          </w:rPr>
          <w:t>00 &lt; n &lt;= 1,000</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In this range, a quadratic time complexity </w:t>
      </w:r>
      <w:r w:rsidRPr="00FA4A04">
        <w:rPr>
          <w:rFonts w:ascii="Times New Roman" w:eastAsia="Times New Roman" w:hAnsi="Times New Roman" w:cs="Times New Roman"/>
          <w:color w:val="5A5A5A"/>
          <w:sz w:val="29"/>
          <w:szCs w:val="29"/>
          <w:bdr w:val="none" w:sz="0" w:space="0" w:color="auto" w:frame="1"/>
        </w:rPr>
        <w:t>O(n^</w:t>
      </w:r>
      <w:proofErr w:type="gramStart"/>
      <w:r w:rsidRPr="00FA4A04">
        <w:rPr>
          <w:rFonts w:ascii="Times New Roman" w:eastAsia="Times New Roman" w:hAnsi="Times New Roman" w:cs="Times New Roman"/>
          <w:color w:val="5A5A5A"/>
          <w:sz w:val="29"/>
          <w:szCs w:val="29"/>
          <w:bdr w:val="none" w:sz="0" w:space="0" w:color="auto" w:frame="1"/>
        </w:rPr>
        <w:t>2)</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0"/>
          <w:szCs w:val="20"/>
        </w:rPr>
        <w:t>2</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should be sufficient, as long as the constant factor isn't too large.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Similar to the previous range, you should consider nested loops. The difference with this range and the previous one is that </w:t>
      </w:r>
      <w:r w:rsidRPr="00FA4A04">
        <w:rPr>
          <w:rFonts w:ascii="Times New Roman" w:eastAsia="Times New Roman" w:hAnsi="Times New Roman" w:cs="Times New Roman"/>
          <w:color w:val="5A5A5A"/>
          <w:sz w:val="29"/>
          <w:szCs w:val="29"/>
          <w:bdr w:val="none" w:sz="0" w:space="0" w:color="auto" w:frame="1"/>
        </w:rPr>
        <w:t>O(n^</w:t>
      </w:r>
      <w:proofErr w:type="gramStart"/>
      <w:r w:rsidRPr="00FA4A04">
        <w:rPr>
          <w:rFonts w:ascii="Times New Roman" w:eastAsia="Times New Roman" w:hAnsi="Times New Roman" w:cs="Times New Roman"/>
          <w:color w:val="5A5A5A"/>
          <w:sz w:val="29"/>
          <w:szCs w:val="29"/>
          <w:bdr w:val="none" w:sz="0" w:space="0" w:color="auto" w:frame="1"/>
        </w:rPr>
        <w:t>2)</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0"/>
          <w:szCs w:val="20"/>
        </w:rPr>
        <w:t>2</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is usually the expected/optimal time complexity in this range, and it might not be possible to improve.</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5"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1</w:t>
      </w:r>
      <w:ins w:id="5" w:author="Unknown">
        <w:r w:rsidRPr="00FA4A04">
          <w:rPr>
            <w:rFonts w:ascii="Segoe UI" w:eastAsia="Times New Roman" w:hAnsi="Segoe UI" w:cs="Segoe UI"/>
            <w:b/>
            <w:bCs/>
            <w:color w:val="5A5A5A"/>
            <w:sz w:val="24"/>
            <w:szCs w:val="24"/>
          </w:rPr>
          <w:t>,000 &lt; n &lt; 100,000</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Times New Roman" w:eastAsia="Times New Roman" w:hAnsi="Times New Roman" w:cs="Times New Roman"/>
          <w:color w:val="5A5A5A"/>
          <w:sz w:val="29"/>
          <w:szCs w:val="29"/>
          <w:bdr w:val="none" w:sz="0" w:space="0" w:color="auto" w:frame="1"/>
        </w:rPr>
        <w:t>n &lt;= 10^5</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&lt;=10</w:t>
      </w:r>
      <w:r w:rsidRPr="00FA4A04">
        <w:rPr>
          <w:rFonts w:ascii="Times New Roman" w:eastAsia="Times New Roman" w:hAnsi="Times New Roman" w:cs="Times New Roman"/>
          <w:color w:val="5A5A5A"/>
          <w:sz w:val="20"/>
          <w:szCs w:val="20"/>
        </w:rPr>
        <w:t>5</w:t>
      </w:r>
      <w:r w:rsidRPr="00FA4A04">
        <w:rPr>
          <w:rFonts w:ascii="Segoe UI" w:eastAsia="Times New Roman" w:hAnsi="Segoe UI" w:cs="Segoe UI"/>
          <w:color w:val="5A5A5A"/>
          <w:sz w:val="24"/>
          <w:szCs w:val="24"/>
        </w:rPr>
        <w:t xml:space="preserve"> is the most common constraint you will see on </w:t>
      </w:r>
      <w:proofErr w:type="spellStart"/>
      <w:r w:rsidRPr="00FA4A04">
        <w:rPr>
          <w:rFonts w:ascii="Segoe UI" w:eastAsia="Times New Roman" w:hAnsi="Segoe UI" w:cs="Segoe UI"/>
          <w:color w:val="5A5A5A"/>
          <w:sz w:val="24"/>
          <w:szCs w:val="24"/>
        </w:rPr>
        <w:t>LeetCode</w:t>
      </w:r>
      <w:proofErr w:type="spellEnd"/>
      <w:r w:rsidRPr="00FA4A04">
        <w:rPr>
          <w:rFonts w:ascii="Segoe UI" w:eastAsia="Times New Roman" w:hAnsi="Segoe UI" w:cs="Segoe UI"/>
          <w:color w:val="5A5A5A"/>
          <w:sz w:val="24"/>
          <w:szCs w:val="24"/>
        </w:rPr>
        <w:t>. In this range, the slowest acceptable </w:t>
      </w:r>
      <w:r w:rsidRPr="00FA4A04">
        <w:rPr>
          <w:rFonts w:ascii="Segoe UI" w:eastAsia="Times New Roman" w:hAnsi="Segoe UI" w:cs="Segoe UI"/>
          <w:b/>
          <w:bCs/>
          <w:color w:val="5A5A5A"/>
          <w:sz w:val="24"/>
          <w:szCs w:val="24"/>
        </w:rPr>
        <w:t>common</w:t>
      </w:r>
      <w:r w:rsidRPr="00FA4A04">
        <w:rPr>
          <w:rFonts w:ascii="Segoe UI" w:eastAsia="Times New Roman" w:hAnsi="Segoe UI" w:cs="Segoe UI"/>
          <w:color w:val="5A5A5A"/>
          <w:sz w:val="24"/>
          <w:szCs w:val="24"/>
        </w:rPr>
        <w:t> time complexity is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\log{}n)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although a linear time approach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is more common.</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In this range, ask yourself if sorting the input or using a heap can be helpful. If not, then aim for an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algorithm. Nested loops that run in </w:t>
      </w:r>
      <w:r w:rsidRPr="00FA4A04">
        <w:rPr>
          <w:rFonts w:ascii="Times New Roman" w:eastAsia="Times New Roman" w:hAnsi="Times New Roman" w:cs="Times New Roman"/>
          <w:color w:val="5A5A5A"/>
          <w:sz w:val="29"/>
          <w:szCs w:val="29"/>
          <w:bdr w:val="none" w:sz="0" w:space="0" w:color="auto" w:frame="1"/>
        </w:rPr>
        <w:t>O(n^</w:t>
      </w:r>
      <w:proofErr w:type="gramStart"/>
      <w:r w:rsidRPr="00FA4A04">
        <w:rPr>
          <w:rFonts w:ascii="Times New Roman" w:eastAsia="Times New Roman" w:hAnsi="Times New Roman" w:cs="Times New Roman"/>
          <w:color w:val="5A5A5A"/>
          <w:sz w:val="29"/>
          <w:szCs w:val="29"/>
          <w:bdr w:val="none" w:sz="0" w:space="0" w:color="auto" w:frame="1"/>
        </w:rPr>
        <w:t>2)</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0"/>
          <w:szCs w:val="20"/>
        </w:rPr>
        <w:t>2</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are unacceptable - you will probably need to make use of a technique learned in this course to simulate a nested loop's behavior in </w:t>
      </w:r>
      <w:r w:rsidRPr="00FA4A04">
        <w:rPr>
          <w:rFonts w:ascii="Times New Roman" w:eastAsia="Times New Roman" w:hAnsi="Times New Roman" w:cs="Times New Roman"/>
          <w:color w:val="5A5A5A"/>
          <w:sz w:val="29"/>
          <w:szCs w:val="29"/>
          <w:bdr w:val="none" w:sz="0" w:space="0" w:color="auto" w:frame="1"/>
        </w:rPr>
        <w:t>O(1)</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(1)</w:t>
      </w:r>
      <w:r w:rsidRPr="00FA4A04">
        <w:rPr>
          <w:rFonts w:ascii="Segoe UI" w:eastAsia="Times New Roman" w:hAnsi="Segoe UI" w:cs="Segoe UI"/>
          <w:color w:val="5A5A5A"/>
          <w:sz w:val="24"/>
          <w:szCs w:val="24"/>
        </w:rPr>
        <w:t> or </w:t>
      </w:r>
      <w:r w:rsidRPr="00FA4A04">
        <w:rPr>
          <w:rFonts w:ascii="Times New Roman" w:eastAsia="Times New Roman" w:hAnsi="Times New Roman" w:cs="Times New Roman"/>
          <w:color w:val="5A5A5A"/>
          <w:sz w:val="29"/>
          <w:szCs w:val="29"/>
          <w:bdr w:val="none" w:sz="0" w:space="0" w:color="auto" w:frame="1"/>
        </w:rPr>
        <w:t>O(\log{}n)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w:t>
      </w:r>
    </w:p>
    <w:p w:rsidR="00FA4A04" w:rsidRPr="00FA4A04" w:rsidRDefault="00FA4A04" w:rsidP="00FA4A04">
      <w:pPr>
        <w:numPr>
          <w:ilvl w:val="0"/>
          <w:numId w:val="1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Hash map</w:t>
      </w:r>
    </w:p>
    <w:p w:rsidR="00FA4A04" w:rsidRPr="00FA4A04" w:rsidRDefault="00FA4A04" w:rsidP="00FA4A04">
      <w:pPr>
        <w:numPr>
          <w:ilvl w:val="0"/>
          <w:numId w:val="1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A two pointers implementation like sliding window</w:t>
      </w:r>
    </w:p>
    <w:p w:rsidR="00FA4A04" w:rsidRPr="00FA4A04" w:rsidRDefault="00FA4A04" w:rsidP="00FA4A04">
      <w:pPr>
        <w:numPr>
          <w:ilvl w:val="0"/>
          <w:numId w:val="1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Monotonic stack</w:t>
      </w:r>
    </w:p>
    <w:p w:rsidR="00FA4A04" w:rsidRPr="00FA4A04" w:rsidRDefault="00FA4A04" w:rsidP="00FA4A04">
      <w:pPr>
        <w:numPr>
          <w:ilvl w:val="0"/>
          <w:numId w:val="1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Binary search</w:t>
      </w:r>
    </w:p>
    <w:p w:rsidR="00FA4A04" w:rsidRPr="00FA4A04" w:rsidRDefault="00FA4A04" w:rsidP="00FA4A04">
      <w:pPr>
        <w:numPr>
          <w:ilvl w:val="0"/>
          <w:numId w:val="1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Heap</w:t>
      </w:r>
    </w:p>
    <w:p w:rsidR="00FA4A04" w:rsidRPr="00FA4A04" w:rsidRDefault="00FA4A04" w:rsidP="00FA4A04">
      <w:pPr>
        <w:numPr>
          <w:ilvl w:val="0"/>
          <w:numId w:val="11"/>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 combination of any of the above</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If you have an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algorithm, the constant factor can be reasonably large (around 40). One common theme for string problems involves looping over the characters of the alphabet at each iteration resulting in a time complexity of </w:t>
      </w:r>
      <w:r w:rsidRPr="00FA4A04">
        <w:rPr>
          <w:rFonts w:ascii="Times New Roman" w:eastAsia="Times New Roman" w:hAnsi="Times New Roman" w:cs="Times New Roman"/>
          <w:color w:val="5A5A5A"/>
          <w:sz w:val="29"/>
          <w:szCs w:val="29"/>
          <w:bdr w:val="none" w:sz="0" w:space="0" w:color="auto" w:frame="1"/>
        </w:rPr>
        <w:t>O(26</w:t>
      </w:r>
      <w:proofErr w:type="gram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(26</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6"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1</w:t>
      </w:r>
      <w:ins w:id="6" w:author="Unknown">
        <w:r w:rsidRPr="00FA4A04">
          <w:rPr>
            <w:rFonts w:ascii="Segoe UI" w:eastAsia="Times New Roman" w:hAnsi="Segoe UI" w:cs="Segoe UI"/>
            <w:b/>
            <w:bCs/>
            <w:color w:val="5A5A5A"/>
            <w:sz w:val="24"/>
            <w:szCs w:val="24"/>
          </w:rPr>
          <w:t>00,000 &lt; n &lt; 1,000,000</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Times New Roman" w:eastAsia="Times New Roman" w:hAnsi="Times New Roman" w:cs="Times New Roman"/>
          <w:color w:val="5A5A5A"/>
          <w:sz w:val="29"/>
          <w:szCs w:val="29"/>
          <w:bdr w:val="none" w:sz="0" w:space="0" w:color="auto" w:frame="1"/>
        </w:rPr>
        <w:t>n &lt;= 10^6</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&lt;=10</w:t>
      </w:r>
      <w:r w:rsidRPr="00FA4A04">
        <w:rPr>
          <w:rFonts w:ascii="Times New Roman" w:eastAsia="Times New Roman" w:hAnsi="Times New Roman" w:cs="Times New Roman"/>
          <w:color w:val="5A5A5A"/>
          <w:sz w:val="20"/>
          <w:szCs w:val="20"/>
        </w:rPr>
        <w:t>6</w:t>
      </w:r>
      <w:r w:rsidRPr="00FA4A04">
        <w:rPr>
          <w:rFonts w:ascii="Segoe UI" w:eastAsia="Times New Roman" w:hAnsi="Segoe UI" w:cs="Segoe UI"/>
          <w:color w:val="5A5A5A"/>
          <w:sz w:val="24"/>
          <w:szCs w:val="24"/>
        </w:rPr>
        <w:t> is a rare constraint, and will likely require a time complexity of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In this range,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\log{}n)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is usually safe as long as it has a small constant factor. You will very likely need to incorporate a hash map in some way.</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47"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1</w:t>
      </w:r>
      <w:ins w:id="7" w:author="Unknown">
        <w:r w:rsidRPr="00FA4A04">
          <w:rPr>
            <w:rFonts w:ascii="Segoe UI" w:eastAsia="Times New Roman" w:hAnsi="Segoe UI" w:cs="Segoe UI"/>
            <w:b/>
            <w:bCs/>
            <w:color w:val="5A5A5A"/>
            <w:sz w:val="24"/>
            <w:szCs w:val="24"/>
          </w:rPr>
          <w:t>,000,000 &lt; n</w:t>
        </w:r>
      </w:ins>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With huge inputs, typically in the range of </w:t>
      </w:r>
      <w:r w:rsidRPr="00FA4A04">
        <w:rPr>
          <w:rFonts w:ascii="Times New Roman" w:eastAsia="Times New Roman" w:hAnsi="Times New Roman" w:cs="Times New Roman"/>
          <w:color w:val="5A5A5A"/>
          <w:sz w:val="29"/>
          <w:szCs w:val="29"/>
          <w:bdr w:val="none" w:sz="0" w:space="0" w:color="auto" w:frame="1"/>
        </w:rPr>
        <w:t>10^9</w:t>
      </w:r>
      <w:r w:rsidRPr="00FA4A04">
        <w:rPr>
          <w:rFonts w:ascii="Times New Roman" w:eastAsia="Times New Roman" w:hAnsi="Times New Roman" w:cs="Times New Roman"/>
          <w:color w:val="5A5A5A"/>
          <w:sz w:val="29"/>
          <w:szCs w:val="29"/>
        </w:rPr>
        <w:t>10</w:t>
      </w:r>
      <w:r w:rsidRPr="00FA4A04">
        <w:rPr>
          <w:rFonts w:ascii="Times New Roman" w:eastAsia="Times New Roman" w:hAnsi="Times New Roman" w:cs="Times New Roman"/>
          <w:color w:val="5A5A5A"/>
          <w:sz w:val="20"/>
          <w:szCs w:val="20"/>
        </w:rPr>
        <w:t>9</w:t>
      </w:r>
      <w:r w:rsidRPr="00FA4A04">
        <w:rPr>
          <w:rFonts w:ascii="Segoe UI" w:eastAsia="Times New Roman" w:hAnsi="Segoe UI" w:cs="Segoe UI"/>
          <w:color w:val="5A5A5A"/>
          <w:sz w:val="24"/>
          <w:szCs w:val="24"/>
        </w:rPr>
        <w:t> or more, the most common acceptable time complexity will be logarithmic </w:t>
      </w:r>
      <w:r w:rsidRPr="00FA4A04">
        <w:rPr>
          <w:rFonts w:ascii="Times New Roman" w:eastAsia="Times New Roman" w:hAnsi="Times New Roman" w:cs="Times New Roman"/>
          <w:color w:val="5A5A5A"/>
          <w:sz w:val="29"/>
          <w:szCs w:val="29"/>
          <w:bdr w:val="none" w:sz="0" w:space="0" w:color="auto" w:frame="1"/>
        </w:rPr>
        <w:t>O(\log</w:t>
      </w:r>
      <w:proofErr w:type="gramStart"/>
      <w:r w:rsidRPr="00FA4A04">
        <w:rPr>
          <w:rFonts w:ascii="Times New Roman" w:eastAsia="Times New Roman" w:hAnsi="Times New Roman" w:cs="Times New Roman"/>
          <w:color w:val="5A5A5A"/>
          <w:sz w:val="29"/>
          <w:szCs w:val="29"/>
          <w:bdr w:val="none" w:sz="0" w:space="0" w:color="auto" w:frame="1"/>
        </w:rPr>
        <w:t>{}n</w:t>
      </w:r>
      <w:proofErr w:type="gramEnd"/>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or constant </w:t>
      </w:r>
      <w:r w:rsidRPr="00FA4A04">
        <w:rPr>
          <w:rFonts w:ascii="Times New Roman" w:eastAsia="Times New Roman" w:hAnsi="Times New Roman" w:cs="Times New Roman"/>
          <w:color w:val="5A5A5A"/>
          <w:sz w:val="29"/>
          <w:szCs w:val="29"/>
          <w:bdr w:val="none" w:sz="0" w:space="0" w:color="auto" w:frame="1"/>
        </w:rPr>
        <w:t>O(1)</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(1)</w:t>
      </w:r>
      <w:r w:rsidRPr="00FA4A04">
        <w:rPr>
          <w:rFonts w:ascii="Segoe UI" w:eastAsia="Times New Roman" w:hAnsi="Segoe UI" w:cs="Segoe UI"/>
          <w:color w:val="5A5A5A"/>
          <w:sz w:val="24"/>
          <w:szCs w:val="24"/>
        </w:rPr>
        <w:t>. In these problems, you must either significantly reduce your search space at each iteration (usually binary search) or use clever tricks to find information in constant time (like with math or a clever use of hash maps).</w:t>
      </w:r>
    </w:p>
    <w:p w:rsidR="00FA4A04" w:rsidRPr="00FA4A04" w:rsidRDefault="00FA4A04" w:rsidP="00FA4A04">
      <w:pPr>
        <w:shd w:val="clear" w:color="auto" w:fill="F5F5F5"/>
        <w:spacing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Other time complexities are possible like </w:t>
      </w:r>
      <w:r w:rsidRPr="00FA4A04">
        <w:rPr>
          <w:rFonts w:ascii="Times New Roman" w:eastAsia="Times New Roman" w:hAnsi="Times New Roman" w:cs="Times New Roman"/>
          <w:color w:val="5A5A5A"/>
          <w:sz w:val="29"/>
          <w:szCs w:val="29"/>
          <w:bdr w:val="none" w:sz="0" w:space="0" w:color="auto" w:frame="1"/>
        </w:rPr>
        <w:t>O(\</w:t>
      </w:r>
      <w:proofErr w:type="spellStart"/>
      <w:r w:rsidRPr="00FA4A04">
        <w:rPr>
          <w:rFonts w:ascii="Times New Roman" w:eastAsia="Times New Roman" w:hAnsi="Times New Roman" w:cs="Times New Roman"/>
          <w:color w:val="5A5A5A"/>
          <w:sz w:val="29"/>
          <w:szCs w:val="29"/>
          <w:bdr w:val="none" w:sz="0" w:space="0" w:color="auto" w:frame="1"/>
        </w:rPr>
        <w:t>sqrt</w:t>
      </w:r>
      <w:proofErr w:type="spellEnd"/>
      <w:r w:rsidRPr="00FA4A04">
        <w:rPr>
          <w:rFonts w:ascii="Times New Roman" w:eastAsia="Times New Roman" w:hAnsi="Times New Roman" w:cs="Times New Roman"/>
          <w:color w:val="5A5A5A"/>
          <w:sz w:val="29"/>
          <w:szCs w:val="29"/>
          <w:bdr w:val="none" w:sz="0" w:space="0" w:color="auto" w:frame="1"/>
        </w:rPr>
        <w:t>{n</w:t>
      </w:r>
      <w:proofErr w:type="gramStart"/>
      <w:r w:rsidRPr="00FA4A04">
        <w:rPr>
          <w:rFonts w:ascii="Times New Roman" w:eastAsia="Times New Roman" w:hAnsi="Times New Roman" w:cs="Times New Roman"/>
          <w:color w:val="5A5A5A"/>
          <w:sz w:val="29"/>
          <w:szCs w:val="29"/>
          <w:bdr w:val="none" w:sz="0" w:space="0" w:color="auto" w:frame="1"/>
        </w:rPr>
        <w:t>})</w:t>
      </w:r>
      <w:r w:rsidRPr="00FA4A04">
        <w:rPr>
          <w:rFonts w:ascii="KaTeX_Math" w:eastAsia="Times New Roman" w:hAnsi="KaTeX_Math" w:cs="Times New Roman"/>
          <w:i/>
          <w:iCs/>
          <w:color w:val="5A5A5A"/>
          <w:sz w:val="29"/>
          <w:szCs w:val="29"/>
        </w:rPr>
        <w:t>O</w:t>
      </w:r>
      <w:proofErr w:type="gramEnd"/>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
          <w:szCs w:val="2"/>
        </w:rPr>
        <w:t>​</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but this is very rare and will usually only be seen in very advanced problems.</w:t>
      </w:r>
    </w:p>
    <w:p w:rsidR="00FA4A04" w:rsidRPr="00FA4A04" w:rsidRDefault="00FA4A04" w:rsidP="00FA4A04">
      <w:pPr>
        <w:spacing w:after="120" w:line="240" w:lineRule="auto"/>
        <w:outlineLvl w:val="2"/>
        <w:rPr>
          <w:rFonts w:ascii="Segoe UI" w:eastAsia="Times New Roman" w:hAnsi="Segoe UI" w:cs="Segoe UI"/>
          <w:sz w:val="36"/>
          <w:szCs w:val="36"/>
        </w:rPr>
      </w:pPr>
      <w:r w:rsidRPr="00FA4A04">
        <w:rPr>
          <w:rFonts w:ascii="Segoe UI" w:eastAsia="Times New Roman" w:hAnsi="Segoe UI" w:cs="Segoe UI"/>
          <w:sz w:val="36"/>
          <w:szCs w:val="36"/>
        </w:rPr>
        <w:t>Sorting algorithms</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All major programming languages have a built in method for sorting. It is usually correct to assume and say sorting costs </w:t>
      </w:r>
      <w:proofErr w:type="gramStart"/>
      <w:r w:rsidRPr="00FA4A04">
        <w:rPr>
          <w:rFonts w:ascii="Times New Roman" w:eastAsia="Times New Roman" w:hAnsi="Times New Roman" w:cs="Times New Roman"/>
          <w:color w:val="5A5A5A"/>
          <w:sz w:val="29"/>
          <w:szCs w:val="29"/>
          <w:bdr w:val="none" w:sz="0" w:space="0" w:color="auto" w:frame="1"/>
        </w:rPr>
        <w:t>O(</w:t>
      </w:r>
      <w:proofErr w:type="gramEnd"/>
      <w:r w:rsidRPr="00FA4A04">
        <w:rPr>
          <w:rFonts w:ascii="Times New Roman" w:eastAsia="Times New Roman" w:hAnsi="Times New Roman" w:cs="Times New Roman"/>
          <w:color w:val="5A5A5A"/>
          <w:sz w:val="29"/>
          <w:szCs w:val="29"/>
          <w:bdr w:val="none" w:sz="0" w:space="0" w:color="auto" w:frame="1"/>
        </w:rPr>
        <w:t>n \</w:t>
      </w:r>
      <w:proofErr w:type="spellStart"/>
      <w:r w:rsidRPr="00FA4A04">
        <w:rPr>
          <w:rFonts w:ascii="Times New Roman" w:eastAsia="Times New Roman" w:hAnsi="Times New Roman" w:cs="Times New Roman"/>
          <w:color w:val="5A5A5A"/>
          <w:sz w:val="29"/>
          <w:szCs w:val="29"/>
          <w:bdr w:val="none" w:sz="0" w:space="0" w:color="auto" w:frame="1"/>
        </w:rPr>
        <w:t>cdot</w:t>
      </w:r>
      <w:proofErr w:type="spellEnd"/>
      <w:r w:rsidRPr="00FA4A04">
        <w:rPr>
          <w:rFonts w:ascii="Times New Roman" w:eastAsia="Times New Roman" w:hAnsi="Times New Roman" w:cs="Times New Roman"/>
          <w:color w:val="5A5A5A"/>
          <w:sz w:val="29"/>
          <w:szCs w:val="29"/>
          <w:bdr w:val="none" w:sz="0" w:space="0" w:color="auto" w:frame="1"/>
        </w:rPr>
        <w:t xml:space="preserve"> \log{}n)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proofErr w:type="spellStart"/>
      <w:r w:rsidRPr="00FA4A04">
        <w:rPr>
          <w:rFonts w:ascii="KaTeX_Math" w:eastAsia="Times New Roman" w:hAnsi="KaTeX_Math" w:cs="Times New Roman"/>
          <w:i/>
          <w:iCs/>
          <w:color w:val="5A5A5A"/>
          <w:sz w:val="29"/>
          <w:szCs w:val="29"/>
        </w:rPr>
        <w:t>n</w:t>
      </w:r>
      <w:r w:rsidRPr="00FA4A04">
        <w:rPr>
          <w:rFonts w:ascii="Cambria Math" w:eastAsia="Times New Roman" w:hAnsi="Cambria Math" w:cs="Cambria Math"/>
          <w:color w:val="5A5A5A"/>
          <w:sz w:val="29"/>
          <w:szCs w:val="29"/>
        </w:rPr>
        <w:t>⋅</w:t>
      </w:r>
      <w:r w:rsidRPr="00FA4A04">
        <w:rPr>
          <w:rFonts w:ascii="Times New Roman" w:eastAsia="Times New Roman" w:hAnsi="Times New Roman" w:cs="Times New Roman"/>
          <w:color w:val="5A5A5A"/>
          <w:sz w:val="29"/>
          <w:szCs w:val="29"/>
        </w:rPr>
        <w:t>log</w:t>
      </w:r>
      <w:r w:rsidRPr="00FA4A04">
        <w:rPr>
          <w:rFonts w:ascii="KaTeX_Math" w:eastAsia="Times New Roman" w:hAnsi="KaTeX_Math" w:cs="Times New Roman"/>
          <w:i/>
          <w:iCs/>
          <w:color w:val="5A5A5A"/>
          <w:sz w:val="29"/>
          <w:szCs w:val="29"/>
        </w:rPr>
        <w:t>n</w:t>
      </w:r>
      <w:proofErr w:type="spellEnd"/>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 where </w:t>
      </w:r>
      <w:proofErr w:type="spellStart"/>
      <w:r w:rsidRPr="00FA4A04">
        <w:rPr>
          <w:rFonts w:ascii="Times New Roman" w:eastAsia="Times New Roman" w:hAnsi="Times New Roman" w:cs="Times New Roman"/>
          <w:color w:val="5A5A5A"/>
          <w:sz w:val="29"/>
          <w:szCs w:val="29"/>
          <w:bdr w:val="none" w:sz="0" w:space="0" w:color="auto" w:frame="1"/>
        </w:rPr>
        <w:t>n</w:t>
      </w:r>
      <w:r w:rsidRPr="00FA4A04">
        <w:rPr>
          <w:rFonts w:ascii="KaTeX_Math" w:eastAsia="Times New Roman" w:hAnsi="KaTeX_Math" w:cs="Times New Roman"/>
          <w:i/>
          <w:iCs/>
          <w:color w:val="5A5A5A"/>
          <w:sz w:val="29"/>
          <w:szCs w:val="29"/>
        </w:rPr>
        <w:t>n</w:t>
      </w:r>
      <w:proofErr w:type="spellEnd"/>
      <w:r w:rsidRPr="00FA4A04">
        <w:rPr>
          <w:rFonts w:ascii="Segoe UI" w:eastAsia="Times New Roman" w:hAnsi="Segoe UI" w:cs="Segoe UI"/>
          <w:color w:val="5A5A5A"/>
          <w:sz w:val="24"/>
          <w:szCs w:val="24"/>
        </w:rPr>
        <w:t xml:space="preserve"> is the number of elements being sorted. For completeness, here is a chart that lists many common sorting algorithms and their completeness. The algorithm implemented by a programming language varies; for example, Python uses </w:t>
      </w:r>
      <w:proofErr w:type="spellStart"/>
      <w:r w:rsidRPr="00FA4A04">
        <w:rPr>
          <w:rFonts w:ascii="Segoe UI" w:eastAsia="Times New Roman" w:hAnsi="Segoe UI" w:cs="Segoe UI"/>
          <w:color w:val="5A5A5A"/>
          <w:sz w:val="24"/>
          <w:szCs w:val="24"/>
        </w:rPr>
        <w:t>Timsort</w:t>
      </w:r>
      <w:proofErr w:type="spellEnd"/>
      <w:r w:rsidRPr="00FA4A04">
        <w:rPr>
          <w:rFonts w:ascii="Segoe UI" w:eastAsia="Times New Roman" w:hAnsi="Segoe UI" w:cs="Segoe UI"/>
          <w:color w:val="5A5A5A"/>
          <w:sz w:val="24"/>
          <w:szCs w:val="24"/>
        </w:rPr>
        <w:t xml:space="preserve"> but in C++, the specific algorithm is not mandated and varies.</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noProof/>
          <w:color w:val="5A5A5A"/>
          <w:sz w:val="24"/>
          <w:szCs w:val="24"/>
        </w:rPr>
        <w:lastRenderedPageBreak/>
        <w:drawing>
          <wp:inline distT="0" distB="0" distL="0" distR="0">
            <wp:extent cx="5698862" cy="3643596"/>
            <wp:effectExtent l="0" t="0" r="0" b="0"/>
            <wp:docPr id="3" name="Picture 3" descr="sorting algorithm complex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orting algorithm complexiti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4216" cy="3653413"/>
                    </a:xfrm>
                    <a:prstGeom prst="rect">
                      <a:avLst/>
                    </a:prstGeom>
                    <a:noFill/>
                    <a:ln>
                      <a:noFill/>
                    </a:ln>
                  </pic:spPr>
                </pic:pic>
              </a:graphicData>
            </a:graphic>
          </wp:inline>
        </w:drawing>
      </w:r>
    </w:p>
    <w:p w:rsidR="00FA4A04" w:rsidRPr="00FA4A04" w:rsidRDefault="00FA4A04" w:rsidP="00FA4A04">
      <w:pPr>
        <w:shd w:val="clear" w:color="auto" w:fill="F5F5F5"/>
        <w:spacing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Definition of a stable sort from </w:t>
      </w:r>
      <w:hyperlink r:id="rId8" w:tgtFrame="_blank" w:history="1">
        <w:r w:rsidRPr="00FA4A04">
          <w:rPr>
            <w:rFonts w:ascii="Segoe UI" w:eastAsia="Times New Roman" w:hAnsi="Segoe UI" w:cs="Segoe UI"/>
            <w:color w:val="1890FF"/>
            <w:sz w:val="24"/>
            <w:szCs w:val="24"/>
            <w:u w:val="single"/>
          </w:rPr>
          <w:t>Wikipedia</w:t>
        </w:r>
      </w:hyperlink>
      <w:r w:rsidRPr="00FA4A04">
        <w:rPr>
          <w:rFonts w:ascii="Segoe UI" w:eastAsia="Times New Roman" w:hAnsi="Segoe UI" w:cs="Segoe UI"/>
          <w:color w:val="5A5A5A"/>
          <w:sz w:val="24"/>
          <w:szCs w:val="24"/>
        </w:rPr>
        <w:t>: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64" style="width:0;height:.75pt" o:hralign="center" o:hrstd="t" o:hr="t" fillcolor="#a0a0a0" stroked="f"/>
        </w:pict>
      </w:r>
    </w:p>
    <w:p w:rsidR="00FA4A04" w:rsidRPr="00FA4A04" w:rsidRDefault="00FA4A04" w:rsidP="00FA4A04">
      <w:pPr>
        <w:spacing w:after="120" w:line="240" w:lineRule="auto"/>
        <w:outlineLvl w:val="2"/>
        <w:rPr>
          <w:rFonts w:ascii="Segoe UI" w:eastAsia="Times New Roman" w:hAnsi="Segoe UI" w:cs="Segoe UI"/>
          <w:sz w:val="36"/>
          <w:szCs w:val="36"/>
        </w:rPr>
      </w:pPr>
      <w:r w:rsidRPr="00FA4A04">
        <w:rPr>
          <w:rFonts w:ascii="Segoe UI" w:eastAsia="Times New Roman" w:hAnsi="Segoe UI" w:cs="Segoe UI"/>
          <w:sz w:val="36"/>
          <w:szCs w:val="36"/>
        </w:rPr>
        <w:t>General DS/A flowchart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Here's a flowchart that can help you figure out which data structure or algorithm should be used. Note that this flowchart is very general as it would be impossible to cover every single scenario.</w:t>
      </w:r>
    </w:p>
    <w:p w:rsidR="00FA4A04" w:rsidRPr="00FA4A04" w:rsidRDefault="00FA4A04" w:rsidP="00FA4A04">
      <w:pPr>
        <w:shd w:val="clear" w:color="auto" w:fill="F5F5F5"/>
        <w:spacing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 xml:space="preserve">Note that this flowchart only covers methods taught in LICC, and as such more advanced algorithms like </w:t>
      </w:r>
      <w:proofErr w:type="spellStart"/>
      <w:r w:rsidRPr="00FA4A04">
        <w:rPr>
          <w:rFonts w:ascii="Segoe UI" w:eastAsia="Times New Roman" w:hAnsi="Segoe UI" w:cs="Segoe UI"/>
          <w:color w:val="5A5A5A"/>
          <w:sz w:val="24"/>
          <w:szCs w:val="24"/>
        </w:rPr>
        <w:t>Dijkstra's</w:t>
      </w:r>
      <w:proofErr w:type="spellEnd"/>
      <w:r w:rsidRPr="00FA4A04">
        <w:rPr>
          <w:rFonts w:ascii="Segoe UI" w:eastAsia="Times New Roman" w:hAnsi="Segoe UI" w:cs="Segoe UI"/>
          <w:color w:val="5A5A5A"/>
          <w:sz w:val="24"/>
          <w:szCs w:val="24"/>
        </w:rPr>
        <w:t xml:space="preserve"> is excluded.</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noProof/>
          <w:color w:val="5A5A5A"/>
          <w:sz w:val="24"/>
          <w:szCs w:val="24"/>
        </w:rPr>
        <w:lastRenderedPageBreak/>
        <w:drawing>
          <wp:inline distT="0" distB="0" distL="0" distR="0">
            <wp:extent cx="5968460" cy="7146156"/>
            <wp:effectExtent l="0" t="0" r="0" b="0"/>
            <wp:docPr id="2" name="Picture 2" descr="data structures and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 structures and algorithm flowch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3168" cy="7163766"/>
                    </a:xfrm>
                    <a:prstGeom prst="rect">
                      <a:avLst/>
                    </a:prstGeom>
                    <a:noFill/>
                    <a:ln>
                      <a:noFill/>
                    </a:ln>
                  </pic:spPr>
                </pic:pic>
              </a:graphicData>
            </a:graphic>
          </wp:inline>
        </w:drawing>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66" style="width:0;height:.75pt" o:hralign="center" o:hrstd="t" o:hr="t" fillcolor="#a0a0a0" stroked="f"/>
        </w:pict>
      </w:r>
    </w:p>
    <w:p w:rsidR="00FA4A04" w:rsidRPr="00FA4A04" w:rsidRDefault="00FA4A04" w:rsidP="00FA4A04">
      <w:pPr>
        <w:spacing w:after="120" w:line="240" w:lineRule="auto"/>
        <w:outlineLvl w:val="2"/>
        <w:rPr>
          <w:rFonts w:ascii="Segoe UI" w:eastAsia="Times New Roman" w:hAnsi="Segoe UI" w:cs="Segoe UI"/>
          <w:sz w:val="36"/>
          <w:szCs w:val="36"/>
        </w:rPr>
      </w:pPr>
      <w:r w:rsidRPr="00FA4A04">
        <w:rPr>
          <w:rFonts w:ascii="Segoe UI" w:eastAsia="Times New Roman" w:hAnsi="Segoe UI" w:cs="Segoe UI"/>
          <w:sz w:val="36"/>
          <w:szCs w:val="36"/>
        </w:rPr>
        <w:t>Interview stages cheat sheet</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The following will be a summary of the "Stages of an interview" article. If you have a remote interview, you can print this condensed version and keep it in front of you during the interview.</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1: Introductions</w:t>
      </w:r>
    </w:p>
    <w:p w:rsidR="00FA4A04" w:rsidRPr="00FA4A04" w:rsidRDefault="00FA4A04" w:rsidP="00FA4A04">
      <w:pPr>
        <w:numPr>
          <w:ilvl w:val="0"/>
          <w:numId w:val="1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Have a rehearsed 30-60 second introduction regarding your education, work experience, and interests prepared.</w:t>
      </w:r>
    </w:p>
    <w:p w:rsidR="00FA4A04" w:rsidRPr="00FA4A04" w:rsidRDefault="00FA4A04" w:rsidP="00FA4A04">
      <w:pPr>
        <w:numPr>
          <w:ilvl w:val="0"/>
          <w:numId w:val="1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Smile and speak with confidence.</w:t>
      </w:r>
    </w:p>
    <w:p w:rsidR="00FA4A04" w:rsidRPr="00FA4A04" w:rsidRDefault="00FA4A04" w:rsidP="00FA4A04">
      <w:pPr>
        <w:numPr>
          <w:ilvl w:val="0"/>
          <w:numId w:val="12"/>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Pay attention when the interviewer talks about themselves and incorporate their work into your questions later.</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67"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2: Problem statement</w:t>
      </w:r>
    </w:p>
    <w:p w:rsidR="00FA4A04" w:rsidRPr="00FA4A04" w:rsidRDefault="00FA4A04" w:rsidP="00FA4A04">
      <w:pPr>
        <w:numPr>
          <w:ilvl w:val="0"/>
          <w:numId w:val="1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Paraphrase the problem back to the interviewer after they have read it to you.</w:t>
      </w:r>
    </w:p>
    <w:p w:rsidR="00FA4A04" w:rsidRPr="00FA4A04" w:rsidRDefault="00FA4A04" w:rsidP="00FA4A04">
      <w:pPr>
        <w:numPr>
          <w:ilvl w:val="0"/>
          <w:numId w:val="1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Ask clarifying questions about the input such as the expected input size, edge cases, and invalid inputs.</w:t>
      </w:r>
    </w:p>
    <w:p w:rsidR="00FA4A04" w:rsidRPr="00FA4A04" w:rsidRDefault="00FA4A04" w:rsidP="00FA4A04">
      <w:pPr>
        <w:numPr>
          <w:ilvl w:val="0"/>
          <w:numId w:val="13"/>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Quickly walk through an example test case to confirm you understand the problem.</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68"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3: Brainstorming DS&amp;A</w:t>
      </w:r>
    </w:p>
    <w:p w:rsidR="00FA4A04" w:rsidRPr="00FA4A04" w:rsidRDefault="00FA4A04" w:rsidP="00FA4A04">
      <w:pPr>
        <w:numPr>
          <w:ilvl w:val="0"/>
          <w:numId w:val="1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Always be thinking out loud.</w:t>
      </w:r>
    </w:p>
    <w:p w:rsidR="00FA4A04" w:rsidRPr="00FA4A04" w:rsidRDefault="00FA4A04" w:rsidP="00FA4A04">
      <w:pPr>
        <w:numPr>
          <w:ilvl w:val="0"/>
          <w:numId w:val="1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Break the problem down: figure out what you need to do, and think about what data structure or algorithm can accomplish it with a good time complexity.</w:t>
      </w:r>
    </w:p>
    <w:p w:rsidR="00FA4A04" w:rsidRPr="00FA4A04" w:rsidRDefault="00FA4A04" w:rsidP="00FA4A04">
      <w:pPr>
        <w:numPr>
          <w:ilvl w:val="0"/>
          <w:numId w:val="1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Be receptive to any comments or feedback from the interviewer, they are probably trying to hint you towards the correct solution.</w:t>
      </w:r>
    </w:p>
    <w:p w:rsidR="00FA4A04" w:rsidRPr="00FA4A04" w:rsidRDefault="00FA4A04" w:rsidP="00FA4A04">
      <w:pPr>
        <w:numPr>
          <w:ilvl w:val="0"/>
          <w:numId w:val="14"/>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Once you have an idea, before coding, explain your idea to the interviewer and make sure they understand and agree that it is a reasonable approach.</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69"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4: Implementation</w:t>
      </w:r>
    </w:p>
    <w:p w:rsidR="00FA4A04" w:rsidRPr="00FA4A04" w:rsidRDefault="00FA4A04" w:rsidP="00FA4A04">
      <w:pPr>
        <w:numPr>
          <w:ilvl w:val="0"/>
          <w:numId w:val="1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Explain your decision making as you implement. When you declare things like sets, explain what the purpose is.</w:t>
      </w:r>
    </w:p>
    <w:p w:rsidR="00FA4A04" w:rsidRPr="00FA4A04" w:rsidRDefault="00FA4A04" w:rsidP="00FA4A04">
      <w:pPr>
        <w:numPr>
          <w:ilvl w:val="0"/>
          <w:numId w:val="1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Write clean code that conforms to your programming language's conventions.</w:t>
      </w:r>
    </w:p>
    <w:p w:rsidR="00FA4A04" w:rsidRPr="00FA4A04" w:rsidRDefault="00FA4A04" w:rsidP="00FA4A04">
      <w:pPr>
        <w:numPr>
          <w:ilvl w:val="0"/>
          <w:numId w:val="1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Avoid writing duplicate code - use a helper function or for loop if you are writing similar code multiple times.</w:t>
      </w:r>
    </w:p>
    <w:p w:rsidR="00FA4A04" w:rsidRPr="00FA4A04" w:rsidRDefault="00FA4A04" w:rsidP="00FA4A04">
      <w:pPr>
        <w:numPr>
          <w:ilvl w:val="0"/>
          <w:numId w:val="1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lastRenderedPageBreak/>
        <w:t>If you are stuck, don't panic - communicate your concerns with your interviewer.</w:t>
      </w:r>
    </w:p>
    <w:p w:rsidR="00FA4A04" w:rsidRPr="00FA4A04" w:rsidRDefault="00FA4A04" w:rsidP="00FA4A04">
      <w:pPr>
        <w:numPr>
          <w:ilvl w:val="0"/>
          <w:numId w:val="1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Don't be scared to start with a brute force solution (while acknowledging that it is brute force), then improving it by optimizing the "slow" parts.</w:t>
      </w:r>
    </w:p>
    <w:p w:rsidR="00FA4A04" w:rsidRPr="00FA4A04" w:rsidRDefault="00FA4A04" w:rsidP="00FA4A04">
      <w:pPr>
        <w:numPr>
          <w:ilvl w:val="0"/>
          <w:numId w:val="15"/>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Keep thinking out loud and talk with your interviewer. It makes it easier for them to give you hints.</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70"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5: Testing &amp; debugging</w:t>
      </w:r>
    </w:p>
    <w:p w:rsidR="00FA4A04" w:rsidRPr="00FA4A04" w:rsidRDefault="00FA4A04" w:rsidP="00FA4A04">
      <w:pPr>
        <w:numPr>
          <w:ilvl w:val="0"/>
          <w:numId w:val="1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When walking through test cases, keep track of the variables by writing at the bottom of the file, and continuously update them. Condense trivial parts like creating a prefix sum to save time.</w:t>
      </w:r>
    </w:p>
    <w:p w:rsidR="00FA4A04" w:rsidRPr="00FA4A04" w:rsidRDefault="00FA4A04" w:rsidP="00FA4A04">
      <w:pPr>
        <w:numPr>
          <w:ilvl w:val="0"/>
          <w:numId w:val="1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If there are errors and the environment supports running code, put print statements in your algorithm and walk through a small test case, comparing the expected value of variables and the actual values.</w:t>
      </w:r>
    </w:p>
    <w:p w:rsidR="00FA4A04" w:rsidRPr="00FA4A04" w:rsidRDefault="00FA4A04" w:rsidP="00FA4A04">
      <w:pPr>
        <w:numPr>
          <w:ilvl w:val="0"/>
          <w:numId w:val="16"/>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Be vocal and keep talking with your interviewer if you run into any problems.</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71"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6: Explanations and follow-ups</w: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Questions you should be prepared to answer:</w:t>
      </w:r>
    </w:p>
    <w:p w:rsidR="00FA4A04" w:rsidRPr="00FA4A04" w:rsidRDefault="00FA4A04" w:rsidP="00FA4A04">
      <w:pPr>
        <w:numPr>
          <w:ilvl w:val="0"/>
          <w:numId w:val="17"/>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Time and space complexity, average and worst case.</w:t>
      </w:r>
    </w:p>
    <w:p w:rsidR="00FA4A04" w:rsidRPr="00FA4A04" w:rsidRDefault="00FA4A04" w:rsidP="00FA4A04">
      <w:pPr>
        <w:numPr>
          <w:ilvl w:val="0"/>
          <w:numId w:val="17"/>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Why did you choose this data structure, algorithm, or logic?</w:t>
      </w:r>
    </w:p>
    <w:p w:rsidR="00FA4A04" w:rsidRPr="00FA4A04" w:rsidRDefault="00FA4A04" w:rsidP="00FA4A04">
      <w:pPr>
        <w:numPr>
          <w:ilvl w:val="0"/>
          <w:numId w:val="17"/>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Do you think the algorithm could be improved in terms of complexity? If they ask you this, then the answer is </w:t>
      </w:r>
      <w:r w:rsidRPr="00FA4A04">
        <w:rPr>
          <w:rFonts w:ascii="Segoe UI" w:eastAsia="Times New Roman" w:hAnsi="Segoe UI" w:cs="Segoe UI"/>
          <w:i/>
          <w:iCs/>
          <w:color w:val="5A5A5A"/>
          <w:sz w:val="24"/>
          <w:szCs w:val="24"/>
        </w:rPr>
        <w:t>usually</w:t>
      </w:r>
      <w:r w:rsidRPr="00FA4A04">
        <w:rPr>
          <w:rFonts w:ascii="Segoe UI" w:eastAsia="Times New Roman" w:hAnsi="Segoe UI" w:cs="Segoe UI"/>
          <w:color w:val="5A5A5A"/>
          <w:sz w:val="24"/>
          <w:szCs w:val="24"/>
        </w:rPr>
        <w:t> yes, especially if your algorithm is slower than </w:t>
      </w:r>
      <w:r w:rsidRPr="00FA4A04">
        <w:rPr>
          <w:rFonts w:ascii="Times New Roman" w:eastAsia="Times New Roman" w:hAnsi="Times New Roman" w:cs="Times New Roman"/>
          <w:color w:val="5A5A5A"/>
          <w:sz w:val="29"/>
          <w:szCs w:val="29"/>
          <w:bdr w:val="none" w:sz="0" w:space="0" w:color="auto" w:frame="1"/>
        </w:rPr>
        <w:t>O(n)</w:t>
      </w:r>
      <w:r w:rsidRPr="00FA4A04">
        <w:rPr>
          <w:rFonts w:ascii="KaTeX_Math" w:eastAsia="Times New Roman" w:hAnsi="KaTeX_Math" w:cs="Times New Roman"/>
          <w:i/>
          <w:iCs/>
          <w:color w:val="5A5A5A"/>
          <w:sz w:val="29"/>
          <w:szCs w:val="29"/>
        </w:rPr>
        <w:t>O</w:t>
      </w:r>
      <w:r w:rsidRPr="00FA4A04">
        <w:rPr>
          <w:rFonts w:ascii="Times New Roman" w:eastAsia="Times New Roman" w:hAnsi="Times New Roman" w:cs="Times New Roman"/>
          <w:color w:val="5A5A5A"/>
          <w:sz w:val="29"/>
          <w:szCs w:val="29"/>
        </w:rPr>
        <w:t>(</w:t>
      </w:r>
      <w:r w:rsidRPr="00FA4A04">
        <w:rPr>
          <w:rFonts w:ascii="KaTeX_Math" w:eastAsia="Times New Roman" w:hAnsi="KaTeX_Math" w:cs="Times New Roman"/>
          <w:i/>
          <w:iCs/>
          <w:color w:val="5A5A5A"/>
          <w:sz w:val="29"/>
          <w:szCs w:val="29"/>
        </w:rPr>
        <w:t>n</w:t>
      </w:r>
      <w:r w:rsidRPr="00FA4A04">
        <w:rPr>
          <w:rFonts w:ascii="Times New Roman" w:eastAsia="Times New Roman" w:hAnsi="Times New Roman" w:cs="Times New Roman"/>
          <w:color w:val="5A5A5A"/>
          <w:sz w:val="29"/>
          <w:szCs w:val="29"/>
        </w:rPr>
        <w:t>)</w:t>
      </w:r>
      <w:r w:rsidRPr="00FA4A04">
        <w:rPr>
          <w:rFonts w:ascii="Segoe UI" w:eastAsia="Times New Roman" w:hAnsi="Segoe UI" w:cs="Segoe UI"/>
          <w:color w:val="5A5A5A"/>
          <w:sz w:val="24"/>
          <w:szCs w:val="24"/>
        </w:rPr>
        <w:t>.</w:t>
      </w:r>
    </w:p>
    <w:p w:rsidR="00FA4A04" w:rsidRPr="00FA4A04" w:rsidRDefault="00FA4A04" w:rsidP="00FA4A04">
      <w:pPr>
        <w:spacing w:before="150" w:after="150" w:line="240" w:lineRule="auto"/>
        <w:rPr>
          <w:rFonts w:ascii="Times New Roman" w:eastAsia="Times New Roman" w:hAnsi="Times New Roman" w:cs="Times New Roman"/>
          <w:sz w:val="24"/>
          <w:szCs w:val="24"/>
        </w:rPr>
      </w:pPr>
      <w:r w:rsidRPr="00FA4A04">
        <w:rPr>
          <w:rFonts w:ascii="Times New Roman" w:eastAsia="Times New Roman" w:hAnsi="Times New Roman" w:cs="Times New Roman"/>
          <w:sz w:val="24"/>
          <w:szCs w:val="24"/>
        </w:rPr>
        <w:pict>
          <v:rect id="_x0000_i1072" style="width:0;height:.75pt" o:hralign="center" o:hrstd="t" o:hr="t" fillcolor="#a0a0a0" stroked="f"/>
        </w:pict>
      </w:r>
    </w:p>
    <w:p w:rsidR="00FA4A04" w:rsidRPr="00FA4A04" w:rsidRDefault="00FA4A04" w:rsidP="00FA4A04">
      <w:pPr>
        <w:spacing w:after="240" w:line="240" w:lineRule="auto"/>
        <w:rPr>
          <w:rFonts w:ascii="Segoe UI" w:eastAsia="Times New Roman" w:hAnsi="Segoe UI" w:cs="Segoe UI"/>
          <w:color w:val="5A5A5A"/>
          <w:sz w:val="24"/>
          <w:szCs w:val="24"/>
        </w:rPr>
      </w:pPr>
      <w:r w:rsidRPr="00FA4A04">
        <w:rPr>
          <w:rFonts w:ascii="Segoe UI" w:eastAsia="Times New Roman" w:hAnsi="Segoe UI" w:cs="Segoe UI"/>
          <w:b/>
          <w:bCs/>
          <w:color w:val="5A5A5A"/>
          <w:sz w:val="24"/>
          <w:szCs w:val="24"/>
        </w:rPr>
        <w:t>Stage 7: Outro</w:t>
      </w:r>
    </w:p>
    <w:p w:rsidR="00FA4A04" w:rsidRPr="00FA4A04" w:rsidRDefault="00FA4A04" w:rsidP="00FA4A04">
      <w:pPr>
        <w:numPr>
          <w:ilvl w:val="0"/>
          <w:numId w:val="18"/>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Have questions regarding the company prepared.</w:t>
      </w:r>
    </w:p>
    <w:p w:rsidR="00FA4A04" w:rsidRPr="00FA4A04" w:rsidRDefault="00FA4A04" w:rsidP="00FA4A04">
      <w:pPr>
        <w:numPr>
          <w:ilvl w:val="0"/>
          <w:numId w:val="18"/>
        </w:numPr>
        <w:spacing w:before="100" w:beforeAutospacing="1" w:after="100" w:afterAutospacing="1" w:line="240" w:lineRule="auto"/>
        <w:rPr>
          <w:rFonts w:ascii="Segoe UI" w:eastAsia="Times New Roman" w:hAnsi="Segoe UI" w:cs="Segoe UI"/>
          <w:color w:val="5A5A5A"/>
          <w:sz w:val="24"/>
          <w:szCs w:val="24"/>
        </w:rPr>
      </w:pPr>
      <w:r w:rsidRPr="00FA4A04">
        <w:rPr>
          <w:rFonts w:ascii="Segoe UI" w:eastAsia="Times New Roman" w:hAnsi="Segoe UI" w:cs="Segoe UI"/>
          <w:color w:val="5A5A5A"/>
          <w:sz w:val="24"/>
          <w:szCs w:val="24"/>
        </w:rPr>
        <w:t xml:space="preserve">Be interested, smile, and ask follow-up questions to your </w:t>
      </w:r>
      <w:proofErr w:type="gramStart"/>
      <w:r w:rsidRPr="00FA4A04">
        <w:rPr>
          <w:rFonts w:ascii="Segoe UI" w:eastAsia="Times New Roman" w:hAnsi="Segoe UI" w:cs="Segoe UI"/>
          <w:color w:val="5A5A5A"/>
          <w:sz w:val="24"/>
          <w:szCs w:val="24"/>
        </w:rPr>
        <w:t>interviewers</w:t>
      </w:r>
      <w:proofErr w:type="gramEnd"/>
      <w:r w:rsidRPr="00FA4A04">
        <w:rPr>
          <w:rFonts w:ascii="Segoe UI" w:eastAsia="Times New Roman" w:hAnsi="Segoe UI" w:cs="Segoe UI"/>
          <w:color w:val="5A5A5A"/>
          <w:sz w:val="24"/>
          <w:szCs w:val="24"/>
        </w:rPr>
        <w:t xml:space="preserve"> responses.</w:t>
      </w:r>
    </w:p>
    <w:p w:rsidR="00FA4A04" w:rsidRDefault="00FA4A04"/>
    <w:sectPr w:rsidR="00FA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5A3"/>
    <w:multiLevelType w:val="multilevel"/>
    <w:tmpl w:val="124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9EE"/>
    <w:multiLevelType w:val="multilevel"/>
    <w:tmpl w:val="00D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0E4C"/>
    <w:multiLevelType w:val="multilevel"/>
    <w:tmpl w:val="5836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B56F7"/>
    <w:multiLevelType w:val="multilevel"/>
    <w:tmpl w:val="20F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04B3B"/>
    <w:multiLevelType w:val="multilevel"/>
    <w:tmpl w:val="B15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C5F2B"/>
    <w:multiLevelType w:val="multilevel"/>
    <w:tmpl w:val="A4E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F69A8"/>
    <w:multiLevelType w:val="multilevel"/>
    <w:tmpl w:val="4D9A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85D4A"/>
    <w:multiLevelType w:val="multilevel"/>
    <w:tmpl w:val="794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579F3"/>
    <w:multiLevelType w:val="multilevel"/>
    <w:tmpl w:val="5CA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1072D"/>
    <w:multiLevelType w:val="multilevel"/>
    <w:tmpl w:val="01AC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B240C"/>
    <w:multiLevelType w:val="multilevel"/>
    <w:tmpl w:val="49B6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D317C"/>
    <w:multiLevelType w:val="multilevel"/>
    <w:tmpl w:val="646C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F79D9"/>
    <w:multiLevelType w:val="multilevel"/>
    <w:tmpl w:val="BC00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D12A2"/>
    <w:multiLevelType w:val="multilevel"/>
    <w:tmpl w:val="22B6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655BE"/>
    <w:multiLevelType w:val="multilevel"/>
    <w:tmpl w:val="3CB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B2D6C"/>
    <w:multiLevelType w:val="multilevel"/>
    <w:tmpl w:val="8F6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12E3E"/>
    <w:multiLevelType w:val="multilevel"/>
    <w:tmpl w:val="9428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056D3"/>
    <w:multiLevelType w:val="multilevel"/>
    <w:tmpl w:val="3A4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6"/>
  </w:num>
  <w:num w:numId="4">
    <w:abstractNumId w:val="16"/>
  </w:num>
  <w:num w:numId="5">
    <w:abstractNumId w:val="17"/>
  </w:num>
  <w:num w:numId="6">
    <w:abstractNumId w:val="0"/>
  </w:num>
  <w:num w:numId="7">
    <w:abstractNumId w:val="12"/>
  </w:num>
  <w:num w:numId="8">
    <w:abstractNumId w:val="8"/>
  </w:num>
  <w:num w:numId="9">
    <w:abstractNumId w:val="13"/>
  </w:num>
  <w:num w:numId="10">
    <w:abstractNumId w:val="15"/>
  </w:num>
  <w:num w:numId="11">
    <w:abstractNumId w:val="9"/>
  </w:num>
  <w:num w:numId="12">
    <w:abstractNumId w:val="5"/>
  </w:num>
  <w:num w:numId="13">
    <w:abstractNumId w:val="4"/>
  </w:num>
  <w:num w:numId="14">
    <w:abstractNumId w:val="7"/>
  </w:num>
  <w:num w:numId="15">
    <w:abstractNumId w:val="10"/>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04"/>
    <w:rsid w:val="00F256AB"/>
    <w:rsid w:val="00F57FB5"/>
    <w:rsid w:val="00FA4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F06A"/>
  <w15:chartTrackingRefBased/>
  <w15:docId w15:val="{0C1461FF-97BC-49CD-99DC-706C4D18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4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4A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4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A04"/>
    <w:rPr>
      <w:b/>
      <w:bCs/>
    </w:rPr>
  </w:style>
  <w:style w:type="character" w:styleId="HTMLCode">
    <w:name w:val="HTML Code"/>
    <w:basedOn w:val="DefaultParagraphFont"/>
    <w:uiPriority w:val="99"/>
    <w:semiHidden/>
    <w:unhideWhenUsed/>
    <w:rsid w:val="00FA4A04"/>
    <w:rPr>
      <w:rFonts w:ascii="Courier New" w:eastAsia="Times New Roman" w:hAnsi="Courier New" w:cs="Courier New"/>
      <w:sz w:val="20"/>
      <w:szCs w:val="20"/>
    </w:rPr>
  </w:style>
  <w:style w:type="character" w:customStyle="1" w:styleId="katex-mathml">
    <w:name w:val="katex-mathml"/>
    <w:basedOn w:val="DefaultParagraphFont"/>
    <w:rsid w:val="00FA4A04"/>
  </w:style>
  <w:style w:type="character" w:customStyle="1" w:styleId="mord">
    <w:name w:val="mord"/>
    <w:basedOn w:val="DefaultParagraphFont"/>
    <w:rsid w:val="00FA4A04"/>
  </w:style>
  <w:style w:type="character" w:customStyle="1" w:styleId="mopen">
    <w:name w:val="mopen"/>
    <w:basedOn w:val="DefaultParagraphFont"/>
    <w:rsid w:val="00FA4A04"/>
  </w:style>
  <w:style w:type="character" w:customStyle="1" w:styleId="mclose">
    <w:name w:val="mclose"/>
    <w:basedOn w:val="DefaultParagraphFont"/>
    <w:rsid w:val="00FA4A04"/>
  </w:style>
  <w:style w:type="character" w:styleId="Hyperlink">
    <w:name w:val="Hyperlink"/>
    <w:basedOn w:val="DefaultParagraphFont"/>
    <w:uiPriority w:val="99"/>
    <w:semiHidden/>
    <w:unhideWhenUsed/>
    <w:rsid w:val="00FA4A04"/>
    <w:rPr>
      <w:color w:val="0000FF"/>
      <w:u w:val="single"/>
    </w:rPr>
  </w:style>
  <w:style w:type="character" w:customStyle="1" w:styleId="mbin">
    <w:name w:val="mbin"/>
    <w:basedOn w:val="DefaultParagraphFont"/>
    <w:rsid w:val="00FA4A04"/>
  </w:style>
  <w:style w:type="character" w:customStyle="1" w:styleId="mop">
    <w:name w:val="mop"/>
    <w:basedOn w:val="DefaultParagraphFont"/>
    <w:rsid w:val="00FA4A04"/>
  </w:style>
  <w:style w:type="character" w:customStyle="1" w:styleId="mrel">
    <w:name w:val="mrel"/>
    <w:basedOn w:val="DefaultParagraphFont"/>
    <w:rsid w:val="00FA4A04"/>
  </w:style>
  <w:style w:type="character" w:customStyle="1" w:styleId="vlist-s">
    <w:name w:val="vlist-s"/>
    <w:basedOn w:val="DefaultParagraphFont"/>
    <w:rsid w:val="00FA4A04"/>
  </w:style>
  <w:style w:type="character" w:styleId="Emphasis">
    <w:name w:val="Emphasis"/>
    <w:basedOn w:val="DefaultParagraphFont"/>
    <w:uiPriority w:val="20"/>
    <w:qFormat/>
    <w:rsid w:val="00FA4A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75046">
      <w:bodyDiv w:val="1"/>
      <w:marLeft w:val="0"/>
      <w:marRight w:val="0"/>
      <w:marTop w:val="0"/>
      <w:marBottom w:val="0"/>
      <w:divBdr>
        <w:top w:val="none" w:sz="0" w:space="0" w:color="auto"/>
        <w:left w:val="none" w:sz="0" w:space="0" w:color="auto"/>
        <w:bottom w:val="none" w:sz="0" w:space="0" w:color="auto"/>
        <w:right w:val="none" w:sz="0" w:space="0" w:color="auto"/>
      </w:divBdr>
      <w:divsChild>
        <w:div w:id="159932519">
          <w:blockQuote w:val="1"/>
          <w:marLeft w:val="0"/>
          <w:marRight w:val="0"/>
          <w:marTop w:val="300"/>
          <w:marBottom w:val="300"/>
          <w:divBdr>
            <w:top w:val="none" w:sz="0" w:space="0" w:color="auto"/>
            <w:left w:val="single" w:sz="36" w:space="26" w:color="CCCCCC"/>
            <w:bottom w:val="none" w:sz="0" w:space="0" w:color="auto"/>
            <w:right w:val="none" w:sz="0" w:space="0" w:color="auto"/>
          </w:divBdr>
        </w:div>
        <w:div w:id="1728069287">
          <w:blockQuote w:val="1"/>
          <w:marLeft w:val="0"/>
          <w:marRight w:val="0"/>
          <w:marTop w:val="300"/>
          <w:marBottom w:val="300"/>
          <w:divBdr>
            <w:top w:val="none" w:sz="0" w:space="0" w:color="auto"/>
            <w:left w:val="single" w:sz="36" w:space="26" w:color="CCCCCC"/>
            <w:bottom w:val="none" w:sz="0" w:space="0" w:color="auto"/>
            <w:right w:val="none" w:sz="0" w:space="0" w:color="auto"/>
          </w:divBdr>
        </w:div>
        <w:div w:id="1215119481">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142771521">
      <w:bodyDiv w:val="1"/>
      <w:marLeft w:val="0"/>
      <w:marRight w:val="0"/>
      <w:marTop w:val="0"/>
      <w:marBottom w:val="0"/>
      <w:divBdr>
        <w:top w:val="none" w:sz="0" w:space="0" w:color="auto"/>
        <w:left w:val="none" w:sz="0" w:space="0" w:color="auto"/>
        <w:bottom w:val="none" w:sz="0" w:space="0" w:color="auto"/>
        <w:right w:val="none" w:sz="0" w:space="0" w:color="auto"/>
      </w:divBdr>
      <w:divsChild>
        <w:div w:id="1254171601">
          <w:blockQuote w:val="1"/>
          <w:marLeft w:val="0"/>
          <w:marRight w:val="0"/>
          <w:marTop w:val="300"/>
          <w:marBottom w:val="300"/>
          <w:divBdr>
            <w:top w:val="none" w:sz="0" w:space="0" w:color="auto"/>
            <w:left w:val="single" w:sz="36" w:space="26" w:color="CCCCCC"/>
            <w:bottom w:val="none" w:sz="0" w:space="0" w:color="auto"/>
            <w:right w:val="none" w:sz="0" w:space="0" w:color="auto"/>
          </w:divBdr>
        </w:div>
        <w:div w:id="552934013">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11697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table_sort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3044883/why-is-the-time-complexity-of-pythons-list-append-method-o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Eurofins</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Liao Liang Chyang</dc:creator>
  <cp:keywords/>
  <dc:description/>
  <cp:lastModifiedBy>Joel Liao Liang Chyang</cp:lastModifiedBy>
  <cp:revision>1</cp:revision>
  <dcterms:created xsi:type="dcterms:W3CDTF">2023-04-12T10:43:00Z</dcterms:created>
  <dcterms:modified xsi:type="dcterms:W3CDTF">2023-04-12T10:57:00Z</dcterms:modified>
</cp:coreProperties>
</file>